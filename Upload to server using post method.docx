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4308D" w14:textId="77777777" w:rsidR="007B2BCB" w:rsidRPr="00C06C03" w:rsidRDefault="00E562AE" w:rsidP="004C009A">
      <w:pPr>
        <w:pStyle w:val="Titel"/>
        <w:jc w:val="both"/>
        <w:rPr>
          <w:sz w:val="36"/>
          <w:szCs w:val="36"/>
          <w:lang w:val="en-US"/>
        </w:rPr>
      </w:pPr>
      <w:r w:rsidRPr="00C06C03">
        <w:rPr>
          <w:sz w:val="36"/>
          <w:szCs w:val="36"/>
          <w:lang w:val="en-US"/>
        </w:rPr>
        <w:t xml:space="preserve">Upload to server </w:t>
      </w:r>
      <w:r w:rsidR="00C5551A" w:rsidRPr="00C06C03">
        <w:rPr>
          <w:sz w:val="36"/>
          <w:szCs w:val="36"/>
          <w:lang w:val="en-US"/>
        </w:rPr>
        <w:t>of xml document</w:t>
      </w:r>
      <w:r w:rsidR="00B17B8D" w:rsidRPr="00C06C03">
        <w:rPr>
          <w:sz w:val="36"/>
          <w:szCs w:val="36"/>
          <w:lang w:val="en-US"/>
        </w:rPr>
        <w:t xml:space="preserve"> via http/post using chrome postman</w:t>
      </w:r>
    </w:p>
    <w:p w14:paraId="5767575B" w14:textId="77777777" w:rsidR="00B94AFA" w:rsidRPr="00C06C03" w:rsidRDefault="00B94AFA" w:rsidP="004C009A">
      <w:pPr>
        <w:jc w:val="both"/>
        <w:rPr>
          <w:sz w:val="28"/>
          <w:szCs w:val="28"/>
          <w:lang w:val="en-US"/>
        </w:rPr>
      </w:pPr>
    </w:p>
    <w:p w14:paraId="328F1880" w14:textId="77777777" w:rsidR="00F95BBD" w:rsidRPr="00C06C03" w:rsidRDefault="00076D60" w:rsidP="004C009A">
      <w:pPr>
        <w:pStyle w:val="berschrift1"/>
      </w:pPr>
      <w:r w:rsidRPr="00C06C03">
        <w:t xml:space="preserve">Required </w:t>
      </w:r>
      <w:r w:rsidR="00B94AFA" w:rsidRPr="00C06C03">
        <w:t xml:space="preserve">functionality: </w:t>
      </w:r>
    </w:p>
    <w:p w14:paraId="36ABA331" w14:textId="77777777" w:rsidR="00C5551A" w:rsidRPr="00C06C03" w:rsidRDefault="00B94AFA" w:rsidP="0095791C">
      <w:pPr>
        <w:rPr>
          <w:lang w:val="en-US"/>
        </w:rPr>
      </w:pPr>
      <w:r w:rsidRPr="00C06C03">
        <w:rPr>
          <w:lang w:val="en-US"/>
        </w:rPr>
        <w:t>Th</w:t>
      </w:r>
      <w:r w:rsidR="00B17B8D" w:rsidRPr="00C06C03">
        <w:rPr>
          <w:lang w:val="en-US"/>
        </w:rPr>
        <w:t xml:space="preserve">e agenda of the task is to upload </w:t>
      </w:r>
      <w:r w:rsidR="00C5551A" w:rsidRPr="00C06C03">
        <w:rPr>
          <w:lang w:val="en-US"/>
        </w:rPr>
        <w:t>an xml document</w:t>
      </w:r>
      <w:r w:rsidR="00B17B8D" w:rsidRPr="00C06C03">
        <w:rPr>
          <w:lang w:val="en-US"/>
        </w:rPr>
        <w:t xml:space="preserve"> from a client to the webserver via http/post request. The </w:t>
      </w:r>
      <w:r w:rsidR="00C5551A" w:rsidRPr="00C06C03">
        <w:rPr>
          <w:lang w:val="en-US"/>
        </w:rPr>
        <w:t>xml document to be uploaded is as follows:</w:t>
      </w:r>
    </w:p>
    <w:p w14:paraId="71A06D95" w14:textId="77777777" w:rsidR="00C5551A" w:rsidRPr="00C06C03" w:rsidRDefault="00016BDB" w:rsidP="004C009A">
      <w:pPr>
        <w:jc w:val="both"/>
        <w:rPr>
          <w:sz w:val="28"/>
          <w:szCs w:val="28"/>
          <w:lang w:val="en-US"/>
        </w:rPr>
      </w:pPr>
      <w:r w:rsidRPr="00C06C03">
        <w:rPr>
          <w:sz w:val="28"/>
          <w:szCs w:val="28"/>
          <w:lang w:val="en-US"/>
        </w:rPr>
        <w:object w:dxaOrig="1550" w:dyaOrig="991" w14:anchorId="2B21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6" o:title=""/>
          </v:shape>
          <o:OLEObject Type="Embed" ProgID="Package" ShapeID="_x0000_i1025" DrawAspect="Icon" ObjectID="_1503734539" r:id="rId7"/>
        </w:object>
      </w:r>
    </w:p>
    <w:p w14:paraId="3298E4B7" w14:textId="77777777" w:rsidR="00C5551A" w:rsidRPr="0095791C" w:rsidRDefault="00C5551A" w:rsidP="004C009A">
      <w:pPr>
        <w:jc w:val="both"/>
        <w:rPr>
          <w:sz w:val="24"/>
          <w:szCs w:val="24"/>
          <w:lang w:val="en-US"/>
        </w:rPr>
      </w:pPr>
      <w:r w:rsidRPr="0095791C">
        <w:rPr>
          <w:sz w:val="24"/>
          <w:szCs w:val="24"/>
          <w:lang w:val="en-US"/>
        </w:rPr>
        <w:t xml:space="preserve">The xml file shall be uploaded by means of </w:t>
      </w:r>
      <w:r w:rsidR="00C06C03" w:rsidRPr="0095791C">
        <w:rPr>
          <w:sz w:val="24"/>
          <w:szCs w:val="24"/>
          <w:lang w:val="en-US"/>
        </w:rPr>
        <w:t>an</w:t>
      </w:r>
      <w:r w:rsidRPr="0095791C">
        <w:rPr>
          <w:sz w:val="24"/>
          <w:szCs w:val="24"/>
          <w:lang w:val="en-US"/>
        </w:rPr>
        <w:t xml:space="preserve"> http POST request using the </w:t>
      </w:r>
      <w:r w:rsidRPr="0095791C">
        <w:rPr>
          <w:b/>
          <w:sz w:val="24"/>
          <w:szCs w:val="24"/>
          <w:lang w:val="en-US"/>
        </w:rPr>
        <w:t>chrome postman</w:t>
      </w:r>
      <w:r w:rsidRPr="0095791C">
        <w:rPr>
          <w:sz w:val="24"/>
          <w:szCs w:val="24"/>
          <w:lang w:val="en-US"/>
        </w:rPr>
        <w:t>, whereas the used URL (in first approach it can be localhost, later a URL</w:t>
      </w:r>
      <w:r w:rsidR="0095702D" w:rsidRPr="0095791C">
        <w:rPr>
          <w:sz w:val="24"/>
          <w:szCs w:val="24"/>
          <w:lang w:val="en-US"/>
        </w:rPr>
        <w:t xml:space="preserve"> including domain name or IP</w:t>
      </w:r>
      <w:r w:rsidRPr="0095791C">
        <w:rPr>
          <w:sz w:val="24"/>
          <w:szCs w:val="24"/>
          <w:lang w:val="en-US"/>
        </w:rPr>
        <w:t xml:space="preserve"> to real server station) directs the request to the </w:t>
      </w:r>
      <w:r w:rsidR="0095702D" w:rsidRPr="0095791C">
        <w:rPr>
          <w:sz w:val="24"/>
          <w:szCs w:val="24"/>
          <w:lang w:val="en-US"/>
        </w:rPr>
        <w:t>webserver accessible from any client in the internet</w:t>
      </w:r>
      <w:r w:rsidRPr="0095791C">
        <w:rPr>
          <w:sz w:val="24"/>
          <w:szCs w:val="24"/>
          <w:lang w:val="en-US"/>
        </w:rPr>
        <w:t>.</w:t>
      </w:r>
      <w:r w:rsidR="00B17B8D" w:rsidRPr="0095791C">
        <w:rPr>
          <w:sz w:val="24"/>
          <w:szCs w:val="24"/>
          <w:lang w:val="en-US"/>
        </w:rPr>
        <w:t xml:space="preserve"> </w:t>
      </w:r>
    </w:p>
    <w:p w14:paraId="2E8B166D" w14:textId="77777777" w:rsidR="00C5551A" w:rsidRPr="0095791C" w:rsidRDefault="00C5551A" w:rsidP="004C009A">
      <w:pPr>
        <w:jc w:val="both"/>
        <w:rPr>
          <w:sz w:val="24"/>
          <w:szCs w:val="24"/>
          <w:lang w:val="en-US"/>
        </w:rPr>
      </w:pPr>
      <w:r w:rsidRPr="0095791C">
        <w:rPr>
          <w:sz w:val="24"/>
          <w:szCs w:val="24"/>
          <w:lang w:val="en-US"/>
        </w:rPr>
        <w:t xml:space="preserve">The </w:t>
      </w:r>
      <w:proofErr w:type="spellStart"/>
      <w:r w:rsidRPr="0095791C">
        <w:rPr>
          <w:sz w:val="24"/>
          <w:szCs w:val="24"/>
          <w:lang w:val="en-US"/>
        </w:rPr>
        <w:t>webServer</w:t>
      </w:r>
      <w:proofErr w:type="spellEnd"/>
      <w:r w:rsidRPr="0095791C">
        <w:rPr>
          <w:sz w:val="24"/>
          <w:szCs w:val="24"/>
          <w:lang w:val="en-US"/>
        </w:rPr>
        <w:t xml:space="preserve"> shall store the uploaded file in a specific dir</w:t>
      </w:r>
      <w:r w:rsidR="00401755" w:rsidRPr="0095791C">
        <w:rPr>
          <w:sz w:val="24"/>
          <w:szCs w:val="24"/>
          <w:lang w:val="en-US"/>
        </w:rPr>
        <w:t>ectory on the web server. Addition</w:t>
      </w:r>
      <w:r w:rsidRPr="0095791C">
        <w:rPr>
          <w:sz w:val="24"/>
          <w:szCs w:val="24"/>
          <w:lang w:val="en-US"/>
        </w:rPr>
        <w:t xml:space="preserve">ally the file name of the </w:t>
      </w:r>
      <w:r w:rsidR="00401755" w:rsidRPr="0095791C">
        <w:rPr>
          <w:sz w:val="24"/>
          <w:szCs w:val="24"/>
          <w:lang w:val="en-US"/>
        </w:rPr>
        <w:t>uploaded</w:t>
      </w:r>
      <w:r w:rsidRPr="0095791C">
        <w:rPr>
          <w:sz w:val="24"/>
          <w:szCs w:val="24"/>
          <w:lang w:val="en-US"/>
        </w:rPr>
        <w:t xml:space="preserve"> file is to be adapted:</w:t>
      </w:r>
    </w:p>
    <w:p w14:paraId="28E81430" w14:textId="77777777" w:rsidR="00C5551A" w:rsidRPr="0095791C" w:rsidRDefault="00C5551A" w:rsidP="004C009A">
      <w:pPr>
        <w:pStyle w:val="Listenabsatz"/>
        <w:numPr>
          <w:ilvl w:val="0"/>
          <w:numId w:val="7"/>
        </w:numPr>
        <w:jc w:val="both"/>
        <w:rPr>
          <w:sz w:val="24"/>
          <w:szCs w:val="24"/>
          <w:lang w:val="en-US"/>
        </w:rPr>
      </w:pPr>
      <w:r w:rsidRPr="0095791C">
        <w:rPr>
          <w:sz w:val="24"/>
          <w:szCs w:val="24"/>
          <w:lang w:val="en-US"/>
        </w:rPr>
        <w:t xml:space="preserve">The filename shall start with the timestamp </w:t>
      </w:r>
      <w:r w:rsidR="002F49C2" w:rsidRPr="0095791C">
        <w:rPr>
          <w:sz w:val="24"/>
          <w:szCs w:val="24"/>
          <w:lang w:val="en-US"/>
        </w:rPr>
        <w:t xml:space="preserve">(time of system in </w:t>
      </w:r>
      <w:proofErr w:type="spellStart"/>
      <w:r w:rsidR="002F49C2" w:rsidRPr="0095791C">
        <w:rPr>
          <w:sz w:val="24"/>
          <w:szCs w:val="24"/>
          <w:lang w:val="en-US"/>
        </w:rPr>
        <w:t>ms</w:t>
      </w:r>
      <w:proofErr w:type="spellEnd"/>
      <w:r w:rsidR="002F49C2" w:rsidRPr="0095791C">
        <w:rPr>
          <w:sz w:val="24"/>
          <w:szCs w:val="24"/>
          <w:lang w:val="en-US"/>
        </w:rPr>
        <w:t xml:space="preserve">) </w:t>
      </w:r>
      <w:r w:rsidRPr="0095791C">
        <w:rPr>
          <w:sz w:val="24"/>
          <w:szCs w:val="24"/>
          <w:lang w:val="en-US"/>
        </w:rPr>
        <w:t>indicating when the http/post request has been received on the web Server</w:t>
      </w:r>
    </w:p>
    <w:p w14:paraId="6A5B3EF1" w14:textId="77777777" w:rsidR="00C5551A" w:rsidRPr="0095791C" w:rsidRDefault="00C5551A" w:rsidP="004C009A">
      <w:pPr>
        <w:pStyle w:val="Listenabsatz"/>
        <w:numPr>
          <w:ilvl w:val="0"/>
          <w:numId w:val="7"/>
        </w:numPr>
        <w:jc w:val="both"/>
        <w:rPr>
          <w:sz w:val="24"/>
          <w:szCs w:val="24"/>
          <w:lang w:val="en-US"/>
        </w:rPr>
      </w:pPr>
      <w:r w:rsidRPr="0095791C">
        <w:rPr>
          <w:sz w:val="24"/>
          <w:szCs w:val="24"/>
          <w:lang w:val="en-US"/>
        </w:rPr>
        <w:t xml:space="preserve">After the timestamp the </w:t>
      </w:r>
      <w:proofErr w:type="spellStart"/>
      <w:r w:rsidRPr="0095791C">
        <w:rPr>
          <w:sz w:val="24"/>
          <w:szCs w:val="24"/>
          <w:lang w:val="en-US"/>
        </w:rPr>
        <w:t>sessionID</w:t>
      </w:r>
      <w:proofErr w:type="spellEnd"/>
      <w:r w:rsidRPr="0095791C">
        <w:rPr>
          <w:sz w:val="24"/>
          <w:szCs w:val="24"/>
          <w:lang w:val="en-US"/>
        </w:rPr>
        <w:t xml:space="preserve"> is part of the filename indicating the precise session with which the client can be reached</w:t>
      </w:r>
    </w:p>
    <w:p w14:paraId="498A84A8" w14:textId="77777777" w:rsidR="002F49C2" w:rsidRPr="0095791C" w:rsidRDefault="002F49C2" w:rsidP="004C009A">
      <w:pPr>
        <w:pStyle w:val="Listenabsatz"/>
        <w:numPr>
          <w:ilvl w:val="0"/>
          <w:numId w:val="7"/>
        </w:numPr>
        <w:jc w:val="both"/>
        <w:rPr>
          <w:sz w:val="24"/>
          <w:szCs w:val="24"/>
          <w:lang w:val="en-US"/>
        </w:rPr>
      </w:pPr>
      <w:r w:rsidRPr="0095791C">
        <w:rPr>
          <w:sz w:val="24"/>
          <w:szCs w:val="24"/>
          <w:lang w:val="en-US"/>
        </w:rPr>
        <w:t>The original filename is then appended to the resulting filename</w:t>
      </w:r>
    </w:p>
    <w:p w14:paraId="62100A74" w14:textId="77777777" w:rsidR="002F49C2" w:rsidRPr="0095791C" w:rsidRDefault="002F49C2" w:rsidP="004C009A">
      <w:pPr>
        <w:jc w:val="both"/>
        <w:rPr>
          <w:sz w:val="24"/>
          <w:szCs w:val="24"/>
          <w:lang w:val="en-US"/>
        </w:rPr>
      </w:pPr>
      <w:proofErr w:type="spellStart"/>
      <w:r w:rsidRPr="0095791C">
        <w:rPr>
          <w:sz w:val="24"/>
          <w:szCs w:val="24"/>
          <w:lang w:val="en-US"/>
        </w:rPr>
        <w:t>Example</w:t>
      </w:r>
      <w:r w:rsidR="00F65D04" w:rsidRPr="0095791C">
        <w:rPr>
          <w:sz w:val="24"/>
          <w:szCs w:val="24"/>
          <w:lang w:val="en-US"/>
        </w:rPr>
        <w:t>filename</w:t>
      </w:r>
      <w:proofErr w:type="spellEnd"/>
      <w:r w:rsidR="00F65D04" w:rsidRPr="0095791C">
        <w:rPr>
          <w:sz w:val="24"/>
          <w:szCs w:val="24"/>
          <w:lang w:val="en-US"/>
        </w:rPr>
        <w:t xml:space="preserve">: </w:t>
      </w:r>
      <w:r w:rsidR="00F65D04" w:rsidRPr="0095791C">
        <w:rPr>
          <w:sz w:val="24"/>
          <w:szCs w:val="24"/>
          <w:lang w:val="en-US"/>
        </w:rPr>
        <w:br/>
        <w:t>“2015-07-</w:t>
      </w:r>
      <w:r w:rsidRPr="0095791C">
        <w:rPr>
          <w:sz w:val="24"/>
          <w:szCs w:val="24"/>
          <w:lang w:val="en-US"/>
        </w:rPr>
        <w:t>14_12h45m32s850ms_sid=edb0e8665db4e9042fe0176a89aade16_i_2_trip_request.xml”</w:t>
      </w:r>
    </w:p>
    <w:p w14:paraId="1C6DF3C9" w14:textId="77777777" w:rsidR="00076D60" w:rsidRPr="0095791C" w:rsidRDefault="00076D60" w:rsidP="004C009A">
      <w:pPr>
        <w:jc w:val="both"/>
        <w:rPr>
          <w:sz w:val="24"/>
          <w:szCs w:val="24"/>
          <w:lang w:val="en-US"/>
        </w:rPr>
      </w:pPr>
    </w:p>
    <w:p w14:paraId="412E3239" w14:textId="77777777" w:rsidR="0095791C" w:rsidRDefault="00E562AE" w:rsidP="0095791C">
      <w:pPr>
        <w:pStyle w:val="berschrift1"/>
      </w:pPr>
      <w:r w:rsidRPr="0095791C">
        <w:t>Require</w:t>
      </w:r>
      <w:r w:rsidR="00F95BBD" w:rsidRPr="0095791C">
        <w:t>d infrastructure/components/modules</w:t>
      </w:r>
      <w:r w:rsidRPr="0095791C">
        <w:t xml:space="preserve">: </w:t>
      </w:r>
    </w:p>
    <w:p w14:paraId="24498422" w14:textId="77777777" w:rsidR="0095791C" w:rsidRPr="0095791C" w:rsidRDefault="0095791C" w:rsidP="0095791C">
      <w:pPr>
        <w:rPr>
          <w:lang w:val="en-US"/>
        </w:rPr>
      </w:pPr>
    </w:p>
    <w:p w14:paraId="335ED482" w14:textId="77777777" w:rsidR="00D60270" w:rsidRPr="0095791C" w:rsidRDefault="0016596D" w:rsidP="0095791C">
      <w:pPr>
        <w:rPr>
          <w:b/>
          <w:lang w:val="en-US"/>
        </w:rPr>
      </w:pPr>
      <w:r w:rsidRPr="0095791C">
        <w:rPr>
          <w:lang w:val="en-US"/>
        </w:rPr>
        <w:t xml:space="preserve">To run this task, we need a local server (later we can shift to external sever), Chrome Postman, </w:t>
      </w:r>
      <w:r w:rsidR="00D80EEF" w:rsidRPr="0095791C">
        <w:rPr>
          <w:lang w:val="en-US"/>
        </w:rPr>
        <w:t>Editor, Browser,</w:t>
      </w:r>
      <w:r w:rsidRPr="0095791C">
        <w:rPr>
          <w:lang w:val="en-US"/>
        </w:rPr>
        <w:t xml:space="preserve"> </w:t>
      </w:r>
      <w:r w:rsidR="008871B4" w:rsidRPr="0095791C">
        <w:rPr>
          <w:lang w:val="en-US"/>
        </w:rPr>
        <w:t>JavaScript, jQuery, Ajax, PHP</w:t>
      </w:r>
    </w:p>
    <w:p w14:paraId="580B55FE" w14:textId="77777777" w:rsidR="008871B4" w:rsidRPr="001F2A87" w:rsidRDefault="008871B4" w:rsidP="004C009A">
      <w:pPr>
        <w:jc w:val="both"/>
        <w:rPr>
          <w:lang w:val="en-US"/>
        </w:rPr>
      </w:pPr>
    </w:p>
    <w:p w14:paraId="45EED826" w14:textId="77777777" w:rsidR="008871B4" w:rsidRPr="001F2A87" w:rsidRDefault="008871B4" w:rsidP="004C009A">
      <w:pPr>
        <w:jc w:val="both"/>
        <w:rPr>
          <w:lang w:val="en-US"/>
        </w:rPr>
      </w:pPr>
    </w:p>
    <w:p w14:paraId="76E712B4" w14:textId="77777777" w:rsidR="008871B4" w:rsidRPr="0095791C" w:rsidRDefault="008871B4" w:rsidP="004C009A">
      <w:pPr>
        <w:pStyle w:val="Listenabsatz"/>
        <w:numPr>
          <w:ilvl w:val="0"/>
          <w:numId w:val="8"/>
        </w:numPr>
        <w:jc w:val="both"/>
        <w:rPr>
          <w:sz w:val="24"/>
          <w:szCs w:val="24"/>
          <w:lang w:val="en-US"/>
        </w:rPr>
      </w:pPr>
      <w:r w:rsidRPr="0095791C">
        <w:rPr>
          <w:sz w:val="24"/>
          <w:szCs w:val="24"/>
          <w:lang w:val="en-US"/>
        </w:rPr>
        <w:t xml:space="preserve">Server: </w:t>
      </w:r>
      <w:proofErr w:type="spellStart"/>
      <w:r w:rsidRPr="0095791C">
        <w:rPr>
          <w:sz w:val="24"/>
          <w:szCs w:val="24"/>
          <w:lang w:val="en-US"/>
        </w:rPr>
        <w:t>Xammp</w:t>
      </w:r>
      <w:proofErr w:type="spellEnd"/>
      <w:r w:rsidR="00B0091E" w:rsidRPr="0095791C">
        <w:rPr>
          <w:sz w:val="24"/>
          <w:szCs w:val="24"/>
          <w:lang w:val="en-US"/>
        </w:rPr>
        <w:t xml:space="preserve"> (Further detailed in definitions) </w:t>
      </w:r>
      <w:r w:rsidRPr="0095791C">
        <w:rPr>
          <w:sz w:val="24"/>
          <w:szCs w:val="24"/>
          <w:lang w:val="en-US"/>
        </w:rPr>
        <w:t xml:space="preserve"> </w:t>
      </w:r>
    </w:p>
    <w:p w14:paraId="19C5689F" w14:textId="77777777" w:rsidR="008871B4" w:rsidRPr="0095791C" w:rsidRDefault="008871B4" w:rsidP="004C009A">
      <w:pPr>
        <w:pStyle w:val="Listenabsatz"/>
        <w:numPr>
          <w:ilvl w:val="0"/>
          <w:numId w:val="8"/>
        </w:numPr>
        <w:jc w:val="both"/>
        <w:rPr>
          <w:sz w:val="24"/>
          <w:szCs w:val="24"/>
          <w:lang w:val="en-US"/>
        </w:rPr>
      </w:pPr>
      <w:r w:rsidRPr="0095791C">
        <w:rPr>
          <w:sz w:val="24"/>
          <w:szCs w:val="24"/>
          <w:lang w:val="en-US"/>
        </w:rPr>
        <w:t>Chrome Postman is a plugin used to send request to the serve</w:t>
      </w:r>
      <w:r w:rsidR="00B0091E" w:rsidRPr="0095791C">
        <w:rPr>
          <w:sz w:val="24"/>
          <w:szCs w:val="24"/>
          <w:lang w:val="en-US"/>
        </w:rPr>
        <w:t>r</w:t>
      </w:r>
      <w:r w:rsidRPr="0095791C">
        <w:rPr>
          <w:sz w:val="24"/>
          <w:szCs w:val="24"/>
          <w:lang w:val="en-US"/>
        </w:rPr>
        <w:t xml:space="preserve">. Here </w:t>
      </w:r>
      <w:r w:rsidR="00B0091E" w:rsidRPr="0095791C">
        <w:rPr>
          <w:sz w:val="24"/>
          <w:szCs w:val="24"/>
          <w:lang w:val="en-US"/>
        </w:rPr>
        <w:t>it used to send every file to server (specified directory) using http post request.</w:t>
      </w:r>
    </w:p>
    <w:p w14:paraId="454B5E86" w14:textId="77777777" w:rsidR="00B0091E" w:rsidRPr="0095791C" w:rsidRDefault="00B0091E" w:rsidP="004C009A">
      <w:pPr>
        <w:pStyle w:val="Listenabsatz"/>
        <w:numPr>
          <w:ilvl w:val="0"/>
          <w:numId w:val="8"/>
        </w:numPr>
        <w:jc w:val="both"/>
        <w:rPr>
          <w:sz w:val="24"/>
          <w:szCs w:val="24"/>
          <w:lang w:val="en-US"/>
        </w:rPr>
      </w:pPr>
      <w:r w:rsidRPr="0095791C">
        <w:rPr>
          <w:sz w:val="24"/>
          <w:szCs w:val="24"/>
          <w:lang w:val="en-US"/>
        </w:rPr>
        <w:t>Editor: We used Notepad++ for coding and editing</w:t>
      </w:r>
    </w:p>
    <w:p w14:paraId="77760E72" w14:textId="77777777" w:rsidR="00D80EEF" w:rsidRPr="0095791C" w:rsidRDefault="00D80EEF" w:rsidP="004C009A">
      <w:pPr>
        <w:pStyle w:val="Listenabsatz"/>
        <w:numPr>
          <w:ilvl w:val="0"/>
          <w:numId w:val="8"/>
        </w:numPr>
        <w:jc w:val="both"/>
        <w:rPr>
          <w:sz w:val="24"/>
          <w:szCs w:val="24"/>
          <w:lang w:val="en-US"/>
        </w:rPr>
      </w:pPr>
      <w:r w:rsidRPr="0095791C">
        <w:rPr>
          <w:sz w:val="24"/>
          <w:szCs w:val="24"/>
          <w:lang w:val="en-US"/>
        </w:rPr>
        <w:lastRenderedPageBreak/>
        <w:t>Browser: Google chrome</w:t>
      </w:r>
    </w:p>
    <w:p w14:paraId="07152E78" w14:textId="77777777" w:rsidR="00B0091E" w:rsidRPr="0095791C" w:rsidRDefault="00B0091E" w:rsidP="004C009A">
      <w:pPr>
        <w:pStyle w:val="Listenabsatz"/>
        <w:numPr>
          <w:ilvl w:val="0"/>
          <w:numId w:val="8"/>
        </w:numPr>
        <w:jc w:val="both"/>
        <w:rPr>
          <w:sz w:val="24"/>
          <w:szCs w:val="24"/>
          <w:lang w:val="en-US"/>
        </w:rPr>
      </w:pPr>
      <w:r w:rsidRPr="0095791C">
        <w:rPr>
          <w:sz w:val="24"/>
          <w:szCs w:val="24"/>
          <w:lang w:val="en-US"/>
        </w:rPr>
        <w:t>JavaScript: As client scripting language.</w:t>
      </w:r>
    </w:p>
    <w:p w14:paraId="52A4593B" w14:textId="77777777" w:rsidR="00B0091E" w:rsidRPr="0095791C" w:rsidRDefault="00B0091E" w:rsidP="004C009A">
      <w:pPr>
        <w:pStyle w:val="Listenabsatz"/>
        <w:numPr>
          <w:ilvl w:val="0"/>
          <w:numId w:val="8"/>
        </w:numPr>
        <w:jc w:val="both"/>
        <w:rPr>
          <w:sz w:val="24"/>
          <w:szCs w:val="24"/>
          <w:lang w:val="en-US"/>
        </w:rPr>
      </w:pPr>
      <w:r w:rsidRPr="0095791C">
        <w:rPr>
          <w:sz w:val="24"/>
          <w:szCs w:val="24"/>
          <w:lang w:val="en-US"/>
        </w:rPr>
        <w:t xml:space="preserve">jQuery: It sub part of JavaScript(Further detailed in definitions) </w:t>
      </w:r>
    </w:p>
    <w:p w14:paraId="060009A6" w14:textId="77777777" w:rsidR="00B0091E" w:rsidRPr="0095791C" w:rsidRDefault="00B0091E" w:rsidP="004C009A">
      <w:pPr>
        <w:pStyle w:val="Listenabsatz"/>
        <w:numPr>
          <w:ilvl w:val="0"/>
          <w:numId w:val="8"/>
        </w:numPr>
        <w:jc w:val="both"/>
        <w:rPr>
          <w:sz w:val="24"/>
          <w:szCs w:val="24"/>
          <w:lang w:val="en-US"/>
        </w:rPr>
      </w:pPr>
      <w:r w:rsidRPr="0095791C">
        <w:rPr>
          <w:sz w:val="24"/>
          <w:szCs w:val="24"/>
          <w:lang w:val="en-US"/>
        </w:rPr>
        <w:t xml:space="preserve">Ajax: For http post request(Further detailed in definitions) </w:t>
      </w:r>
    </w:p>
    <w:p w14:paraId="4A7ED748" w14:textId="77777777" w:rsidR="00B0091E" w:rsidRPr="0095791C" w:rsidRDefault="00B0091E" w:rsidP="004C009A">
      <w:pPr>
        <w:pStyle w:val="Listenabsatz"/>
        <w:numPr>
          <w:ilvl w:val="0"/>
          <w:numId w:val="8"/>
        </w:numPr>
        <w:jc w:val="both"/>
        <w:rPr>
          <w:sz w:val="24"/>
          <w:szCs w:val="24"/>
          <w:lang w:val="en-US"/>
        </w:rPr>
      </w:pPr>
      <w:r w:rsidRPr="0095791C">
        <w:rPr>
          <w:sz w:val="24"/>
          <w:szCs w:val="24"/>
          <w:lang w:val="en-US"/>
        </w:rPr>
        <w:t xml:space="preserve">PHP: Server side scripting language(Further detailed in definitions) </w:t>
      </w:r>
    </w:p>
    <w:p w14:paraId="7F15C4E9" w14:textId="77777777" w:rsidR="00B0091E" w:rsidRPr="0095791C" w:rsidRDefault="00B0091E" w:rsidP="004C009A">
      <w:pPr>
        <w:pStyle w:val="Listenabsatz"/>
        <w:jc w:val="both"/>
        <w:rPr>
          <w:sz w:val="24"/>
          <w:szCs w:val="24"/>
          <w:lang w:val="en-US"/>
        </w:rPr>
      </w:pPr>
    </w:p>
    <w:p w14:paraId="01302419" w14:textId="77777777" w:rsidR="008871B4" w:rsidRPr="0095791C" w:rsidRDefault="008871B4" w:rsidP="004C009A">
      <w:pPr>
        <w:pStyle w:val="Listenabsatz"/>
        <w:jc w:val="both"/>
        <w:rPr>
          <w:sz w:val="24"/>
          <w:szCs w:val="24"/>
          <w:lang w:val="en-US"/>
        </w:rPr>
      </w:pPr>
    </w:p>
    <w:p w14:paraId="2EE57387" w14:textId="77777777" w:rsidR="0036575B" w:rsidRPr="0095791C" w:rsidRDefault="0036575B" w:rsidP="004C009A">
      <w:pPr>
        <w:jc w:val="both"/>
        <w:rPr>
          <w:sz w:val="24"/>
          <w:szCs w:val="24"/>
          <w:lang w:val="en-US"/>
        </w:rPr>
      </w:pPr>
    </w:p>
    <w:p w14:paraId="338DCE79" w14:textId="77777777" w:rsidR="0095791C" w:rsidRDefault="0036575B" w:rsidP="0095791C">
      <w:pPr>
        <w:pStyle w:val="berschrift1"/>
      </w:pPr>
      <w:r w:rsidRPr="0095791C">
        <w:t xml:space="preserve">Approach: </w:t>
      </w:r>
    </w:p>
    <w:p w14:paraId="6236C16C" w14:textId="77777777" w:rsidR="0095791C" w:rsidRPr="0095791C" w:rsidRDefault="0095791C" w:rsidP="0095791C">
      <w:pPr>
        <w:rPr>
          <w:lang w:val="en-US"/>
        </w:rPr>
      </w:pPr>
    </w:p>
    <w:p w14:paraId="69A73D09" w14:textId="77777777" w:rsidR="005D077D" w:rsidRDefault="00D85438" w:rsidP="0095791C">
      <w:pPr>
        <w:rPr>
          <w:ins w:id="0" w:author="FIXED-TERM Gurram Surendra Babu (CR/AEM2)" w:date="2015-08-24T11:03:00Z"/>
          <w:lang w:val="en-US"/>
        </w:rPr>
      </w:pPr>
      <w:r w:rsidRPr="0095791C">
        <w:rPr>
          <w:lang w:val="en-US"/>
        </w:rPr>
        <w:t xml:space="preserve">To approach this task, various references have been used for instance PHP documentation, jQuery tutorials have been referred. </w:t>
      </w:r>
      <w:r w:rsidRPr="007B3E73">
        <w:rPr>
          <w:lang w:val="en-US"/>
        </w:rPr>
        <w:t xml:space="preserve">To spot the errors and debug them, chrome development </w:t>
      </w:r>
      <w:r w:rsidR="00D80EEF" w:rsidRPr="007B3E73">
        <w:rPr>
          <w:lang w:val="en-US"/>
        </w:rPr>
        <w:t xml:space="preserve">tools have been used. Codes were tested at every phase of the development and simplify the results. And document the results at every phase for future </w:t>
      </w:r>
      <w:r w:rsidR="002073C9" w:rsidRPr="007B3E73">
        <w:rPr>
          <w:lang w:val="en-US"/>
        </w:rPr>
        <w:t>reference.</w:t>
      </w:r>
    </w:p>
    <w:p w14:paraId="1997EE4F" w14:textId="03B8DAD5" w:rsidR="007E535B" w:rsidRDefault="00196879" w:rsidP="0095791C">
      <w:pPr>
        <w:rPr>
          <w:ins w:id="1" w:author="FIXED-TERM Gurram Surendra Babu (CR/AEM2)" w:date="2015-08-24T11:14:00Z"/>
          <w:lang w:val="en-US"/>
        </w:rPr>
      </w:pPr>
      <w:ins w:id="2" w:author="FIXED-TERM Gurram Surendra Babu (CR/AEM2)" w:date="2015-08-24T11:19:00Z">
        <w:r>
          <w:rPr>
            <w:b/>
            <w:noProof/>
            <w:lang w:eastAsia="de-DE"/>
          </w:rPr>
          <w:pict w14:anchorId="2E0F2520">
            <v:rect id="_x0000_s1033" style="position:absolute;margin-left:286.4pt;margin-top:76.7pt;width:105.65pt;height:64.5pt;z-index:251644416">
              <v:textbox>
                <w:txbxContent>
                  <w:p w14:paraId="01FBCD62" w14:textId="2B49C16F" w:rsidR="004B1BA5" w:rsidRPr="008264CD" w:rsidRDefault="004B1BA5">
                    <w:pPr>
                      <w:rPr>
                        <w:lang w:val="en-US"/>
                        <w:rPrChange w:id="3" w:author="FIXED-TERM Gurram Surendra Babu (CR/AEM2)" w:date="2015-08-26T12:53:00Z">
                          <w:rPr/>
                        </w:rPrChange>
                      </w:rPr>
                    </w:pPr>
                    <w:ins w:id="4" w:author="FIXED-TERM Gurram Surendra Babu (CR/AEM2)" w:date="2015-08-24T11:24:00Z">
                      <w:r w:rsidRPr="008264CD">
                        <w:rPr>
                          <w:lang w:val="en-US"/>
                          <w:rPrChange w:id="5" w:author="FIXED-TERM Gurram Surendra Babu (CR/AEM2)" w:date="2015-08-26T12:53:00Z">
                            <w:rPr/>
                          </w:rPrChange>
                        </w:rPr>
                        <w:t xml:space="preserve">Local </w:t>
                      </w:r>
                    </w:ins>
                    <w:ins w:id="6" w:author="FIXED-TERM Gurram Surendra Babu (CR/AEM2)" w:date="2015-08-26T13:18:00Z">
                      <w:r w:rsidR="007E535B" w:rsidRPr="008264CD">
                        <w:rPr>
                          <w:lang w:val="en-US"/>
                        </w:rPr>
                        <w:t>Directory:</w:t>
                      </w:r>
                    </w:ins>
                    <w:ins w:id="7" w:author="FIXED-TERM Gurram Surendra Babu (CR/AEM2)" w:date="2015-08-26T12:51:00Z">
                      <w:r w:rsidR="008264CD" w:rsidRPr="008264CD">
                        <w:rPr>
                          <w:lang w:val="en-US"/>
                          <w:rPrChange w:id="8" w:author="FIXED-TERM Gurram Surendra Babu (CR/AEM2)" w:date="2015-08-26T12:53:00Z">
                            <w:rPr/>
                          </w:rPrChange>
                        </w:rPr>
                        <w:t xml:space="preserve"> our destination and </w:t>
                      </w:r>
                    </w:ins>
                    <w:ins w:id="9" w:author="FIXED-TERM Gurram Surendra Babu (CR/AEM2)" w:date="2015-08-26T13:18:00Z">
                      <w:r w:rsidR="007E535B" w:rsidRPr="008264CD">
                        <w:rPr>
                          <w:lang w:val="en-US"/>
                        </w:rPr>
                        <w:t>timestamp</w:t>
                      </w:r>
                    </w:ins>
                    <w:ins w:id="10" w:author="FIXED-TERM Gurram Surendra Babu (CR/AEM2)" w:date="2015-08-26T12:51:00Z">
                      <w:r w:rsidR="008264CD" w:rsidRPr="008264CD">
                        <w:rPr>
                          <w:lang w:val="en-US"/>
                          <w:rPrChange w:id="11" w:author="FIXED-TERM Gurram Surendra Babu (CR/AEM2)" w:date="2015-08-26T12:53:00Z">
                            <w:rPr/>
                          </w:rPrChange>
                        </w:rPr>
                        <w:t xml:space="preserve"> will be specified in </w:t>
                      </w:r>
                      <w:proofErr w:type="spellStart"/>
                      <w:r w:rsidR="008264CD" w:rsidRPr="008264CD">
                        <w:rPr>
                          <w:lang w:val="en-US"/>
                          <w:rPrChange w:id="12" w:author="FIXED-TERM Gurram Surendra Babu (CR/AEM2)" w:date="2015-08-26T12:53:00Z">
                            <w:rPr/>
                          </w:rPrChange>
                        </w:rPr>
                        <w:t>php</w:t>
                      </w:r>
                      <w:proofErr w:type="spellEnd"/>
                      <w:r w:rsidR="008264CD" w:rsidRPr="008264CD">
                        <w:rPr>
                          <w:lang w:val="en-US"/>
                          <w:rPrChange w:id="13" w:author="FIXED-TERM Gurram Surendra Babu (CR/AEM2)" w:date="2015-08-26T12:53:00Z">
                            <w:rPr/>
                          </w:rPrChange>
                        </w:rPr>
                        <w:t xml:space="preserve"> file </w:t>
                      </w:r>
                    </w:ins>
                  </w:p>
                </w:txbxContent>
              </v:textbox>
            </v:rect>
          </w:pict>
        </w:r>
        <w:r>
          <w:rPr>
            <w:b/>
            <w:noProof/>
            <w:lang w:eastAsia="de-DE"/>
          </w:rPr>
          <w:pict w14:anchorId="0FB998D1">
            <v:rect id="_x0000_s1031" style="position:absolute;margin-left:132.1pt;margin-top:78.6pt;width:107.5pt;height:64.45pt;z-index:251642368">
              <v:textbox>
                <w:txbxContent>
                  <w:p w14:paraId="2289CE9C" w14:textId="19ACCD42" w:rsidR="004B1BA5" w:rsidRPr="008264CD" w:rsidRDefault="004B1BA5">
                    <w:pPr>
                      <w:rPr>
                        <w:lang w:val="en-US"/>
                        <w:rPrChange w:id="14" w:author="FIXED-TERM Gurram Surendra Babu (CR/AEM2)" w:date="2015-08-26T12:49:00Z">
                          <w:rPr/>
                        </w:rPrChange>
                      </w:rPr>
                    </w:pPr>
                    <w:ins w:id="15" w:author="FIXED-TERM Gurram Surendra Babu (CR/AEM2)" w:date="2015-08-24T11:23:00Z">
                      <w:r w:rsidRPr="008264CD">
                        <w:rPr>
                          <w:lang w:val="en-US"/>
                          <w:rPrChange w:id="16" w:author="FIXED-TERM Gurram Surendra Babu (CR/AEM2)" w:date="2015-08-26T12:49:00Z">
                            <w:rPr/>
                          </w:rPrChange>
                        </w:rPr>
                        <w:t xml:space="preserve">Web </w:t>
                      </w:r>
                    </w:ins>
                    <w:ins w:id="17" w:author="FIXED-TERM Gurram Surendra Babu (CR/AEM2)" w:date="2015-08-26T12:49:00Z">
                      <w:r w:rsidR="008264CD" w:rsidRPr="008264CD">
                        <w:rPr>
                          <w:lang w:val="en-US"/>
                        </w:rPr>
                        <w:t>Server: It</w:t>
                      </w:r>
                    </w:ins>
                    <w:ins w:id="18" w:author="FIXED-TERM Gurram Surendra Babu (CR/AEM2)" w:date="2015-08-26T12:48:00Z">
                      <w:r w:rsidR="008264CD" w:rsidRPr="008264CD">
                        <w:rPr>
                          <w:lang w:val="en-US"/>
                          <w:rPrChange w:id="19" w:author="FIXED-TERM Gurram Surendra Babu (CR/AEM2)" w:date="2015-08-26T12:49:00Z">
                            <w:rPr/>
                          </w:rPrChange>
                        </w:rPr>
                        <w:t xml:space="preserve"> checks for type request in script.js file </w:t>
                      </w:r>
                    </w:ins>
                  </w:p>
                </w:txbxContent>
              </v:textbox>
            </v:rect>
          </w:pict>
        </w:r>
      </w:ins>
      <w:ins w:id="20" w:author="FIXED-TERM Gurram Surendra Babu (CR/AEM2)" w:date="2015-08-24T11:03:00Z">
        <w:r w:rsidR="00707809">
          <w:rPr>
            <w:lang w:val="en-US"/>
          </w:rPr>
          <w:t>The web server is add</w:t>
        </w:r>
      </w:ins>
      <w:ins w:id="21" w:author="FIXED-TERM Gurram Surendra Babu (CR/AEM2)" w:date="2015-08-24T11:04:00Z">
        <w:r w:rsidR="00707809">
          <w:rPr>
            <w:lang w:val="en-US"/>
          </w:rPr>
          <w:t xml:space="preserve">ressed by starting </w:t>
        </w:r>
        <w:proofErr w:type="spellStart"/>
        <w:r w:rsidR="002B387C">
          <w:rPr>
            <w:lang w:val="en-US"/>
          </w:rPr>
          <w:t>xampp</w:t>
        </w:r>
        <w:proofErr w:type="spellEnd"/>
        <w:r w:rsidR="002B387C">
          <w:rPr>
            <w:lang w:val="en-US"/>
          </w:rPr>
          <w:t xml:space="preserve"> server in control panel. And </w:t>
        </w:r>
      </w:ins>
      <w:ins w:id="22" w:author="FIXED-TERM Gurram Surendra Babu (CR/AEM2)" w:date="2015-08-24T11:03:00Z">
        <w:r w:rsidR="002B387C">
          <w:rPr>
            <w:lang w:val="en-US"/>
          </w:rPr>
          <w:t xml:space="preserve">all our files are stored in web server in </w:t>
        </w:r>
        <w:proofErr w:type="spellStart"/>
        <w:r w:rsidR="002B387C">
          <w:rPr>
            <w:lang w:val="en-US"/>
          </w:rPr>
          <w:t>htdocs</w:t>
        </w:r>
      </w:ins>
      <w:proofErr w:type="spellEnd"/>
      <w:ins w:id="23" w:author="FIXED-TERM Gurram Surendra Babu (CR/AEM2)" w:date="2015-08-24T11:14:00Z">
        <w:r w:rsidR="002B387C">
          <w:rPr>
            <w:lang w:val="en-US"/>
          </w:rPr>
          <w:t xml:space="preserve">, </w:t>
        </w:r>
      </w:ins>
      <w:ins w:id="24" w:author="FIXED-TERM Gurram Surendra Babu (CR/AEM2)" w:date="2015-08-24T11:08:00Z">
        <w:r w:rsidR="002B387C">
          <w:rPr>
            <w:lang w:val="en-US"/>
          </w:rPr>
          <w:t xml:space="preserve">and our specified port </w:t>
        </w:r>
      </w:ins>
      <w:ins w:id="25" w:author="FIXED-TERM Gurram Surendra Babu (CR/AEM2)" w:date="2015-08-24T11:09:00Z">
        <w:r w:rsidR="002B387C">
          <w:rPr>
            <w:lang w:val="en-US"/>
          </w:rPr>
          <w:t xml:space="preserve">will be </w:t>
        </w:r>
      </w:ins>
      <w:ins w:id="26" w:author="FIXED-TERM Gurram Surendra Babu (CR/AEM2)" w:date="2015-08-24T11:25:00Z">
        <w:r w:rsidR="006925D8">
          <w:rPr>
            <w:lang w:val="en-US"/>
          </w:rPr>
          <w:t>synchronized with</w:t>
        </w:r>
      </w:ins>
      <w:ins w:id="27" w:author="FIXED-TERM Gurram Surendra Babu (CR/AEM2)" w:date="2015-08-24T11:09:00Z">
        <w:r w:rsidR="002B387C">
          <w:rPr>
            <w:lang w:val="en-US"/>
          </w:rPr>
          <w:t xml:space="preserve"> web server, here port</w:t>
        </w:r>
      </w:ins>
      <w:ins w:id="28" w:author="Skupin Christian (CR/AEM2)" w:date="2015-08-26T09:20:00Z">
        <w:r w:rsidR="007B3E73">
          <w:rPr>
            <w:lang w:val="en-US"/>
          </w:rPr>
          <w:t xml:space="preserve"> </w:t>
        </w:r>
      </w:ins>
      <w:ins w:id="29" w:author="FIXED-TERM Gurram Surendra Babu (CR/AEM2)" w:date="2015-08-24T11:11:00Z">
        <w:r w:rsidR="002B387C">
          <w:rPr>
            <w:lang w:val="en-US"/>
          </w:rPr>
          <w:t>(normally 8080 or 8000) runs in localhost</w:t>
        </w:r>
      </w:ins>
      <w:ins w:id="30" w:author="FIXED-TERM Gurram Surendra Babu (CR/AEM2)" w:date="2015-08-24T11:12:00Z">
        <w:r w:rsidR="002B387C">
          <w:rPr>
            <w:lang w:val="en-US"/>
          </w:rPr>
          <w:t xml:space="preserve"> but for our task </w:t>
        </w:r>
      </w:ins>
      <w:ins w:id="31" w:author="FIXED-TERM Gurram Surendra Babu (CR/AEM2)" w:date="2015-08-24T11:09:00Z">
        <w:r w:rsidR="002B387C">
          <w:rPr>
            <w:lang w:val="en-US"/>
          </w:rPr>
          <w:t xml:space="preserve">we have used </w:t>
        </w:r>
        <w:commentRangeStart w:id="32"/>
        <w:commentRangeStart w:id="33"/>
        <w:proofErr w:type="spellStart"/>
        <w:r w:rsidR="002B387C">
          <w:rPr>
            <w:lang w:val="en-US"/>
          </w:rPr>
          <w:t>ip</w:t>
        </w:r>
        <w:proofErr w:type="spellEnd"/>
        <w:r w:rsidR="002B387C">
          <w:rPr>
            <w:lang w:val="en-US"/>
          </w:rPr>
          <w:t xml:space="preserve"> addresses </w:t>
        </w:r>
      </w:ins>
      <w:ins w:id="34" w:author="FIXED-TERM Gurram Surendra Babu (CR/AEM2)" w:date="2015-08-24T11:10:00Z">
        <w:r w:rsidR="002B387C" w:rsidRPr="002B387C">
          <w:rPr>
            <w:lang w:val="en-US"/>
          </w:rPr>
          <w:t>139.15.221.16</w:t>
        </w:r>
        <w:r w:rsidR="002B387C">
          <w:rPr>
            <w:lang w:val="en-US"/>
          </w:rPr>
          <w:t>.</w:t>
        </w:r>
      </w:ins>
      <w:ins w:id="35" w:author="Skupin Christian (CR/AEM2)" w:date="2015-08-26T09:20:00Z">
        <w:r w:rsidR="007B3E73">
          <w:rPr>
            <w:lang w:val="en-US"/>
          </w:rPr>
          <w:t xml:space="preserve"> </w:t>
        </w:r>
        <w:commentRangeEnd w:id="32"/>
        <w:r w:rsidR="007B3E73">
          <w:rPr>
            <w:rStyle w:val="Kommentarzeichen"/>
          </w:rPr>
          <w:commentReference w:id="32"/>
        </w:r>
      </w:ins>
      <w:commentRangeEnd w:id="33"/>
      <w:r w:rsidR="0050178A">
        <w:rPr>
          <w:rStyle w:val="Kommentarzeichen"/>
        </w:rPr>
        <w:commentReference w:id="33"/>
      </w:r>
      <w:ins w:id="36" w:author="FIXED-TERM Gurram Surendra Babu (CR/AEM2)" w:date="2015-08-24T11:10:00Z">
        <w:r w:rsidR="002B387C">
          <w:rPr>
            <w:lang w:val="en-US"/>
          </w:rPr>
          <w:t xml:space="preserve">For further how the web server works we need to refer the documentation apachefriends.org for complete </w:t>
        </w:r>
      </w:ins>
      <w:ins w:id="37" w:author="FIXED-TERM Gurram Surendra Babu (CR/AEM2)" w:date="2015-08-24T11:13:00Z">
        <w:r w:rsidR="002B387C">
          <w:rPr>
            <w:lang w:val="en-US"/>
          </w:rPr>
          <w:t>technicalities</w:t>
        </w:r>
      </w:ins>
      <w:ins w:id="38" w:author="FIXED-TERM Gurram Surendra Babu (CR/AEM2)" w:date="2015-08-24T11:10:00Z">
        <w:r w:rsidR="002B387C">
          <w:rPr>
            <w:lang w:val="en-US"/>
          </w:rPr>
          <w:t xml:space="preserve"> </w:t>
        </w:r>
      </w:ins>
      <w:ins w:id="39" w:author="FIXED-TERM Gurram Surendra Babu (CR/AEM2)" w:date="2015-08-24T11:13:00Z">
        <w:r w:rsidR="002B387C">
          <w:rPr>
            <w:lang w:val="en-US"/>
          </w:rPr>
          <w:t xml:space="preserve">of </w:t>
        </w:r>
        <w:r w:rsidR="007E535B">
          <w:rPr>
            <w:lang w:val="en-US"/>
          </w:rPr>
          <w:t xml:space="preserve">webserver </w:t>
        </w:r>
      </w:ins>
      <w:ins w:id="40" w:author="FIXED-TERM Gurram Surendra Babu (CR/AEM2)" w:date="2015-08-26T13:19:00Z">
        <w:r w:rsidR="007E535B">
          <w:rPr>
            <w:lang w:val="en-US"/>
          </w:rPr>
          <w:t>built, below fig explains the process</w:t>
        </w:r>
      </w:ins>
      <w:ins w:id="41" w:author="FIXED-TERM Gurram Surendra Babu (CR/AEM2)" w:date="2015-08-26T13:20:00Z">
        <w:r w:rsidR="007E535B">
          <w:rPr>
            <w:lang w:val="en-US"/>
          </w:rPr>
          <w:t xml:space="preserve"> flow</w:t>
        </w:r>
      </w:ins>
      <w:ins w:id="42" w:author="FIXED-TERM Gurram Surendra Babu (CR/AEM2)" w:date="2015-08-26T13:19:00Z">
        <w:r w:rsidR="007E535B">
          <w:rPr>
            <w:lang w:val="en-US"/>
          </w:rPr>
          <w:t xml:space="preserve"> of the </w:t>
        </w:r>
      </w:ins>
      <w:ins w:id="43" w:author="FIXED-TERM Gurram Surendra Babu (CR/AEM2)" w:date="2015-08-26T13:20:00Z">
        <w:r w:rsidR="007E535B">
          <w:rPr>
            <w:lang w:val="en-US"/>
          </w:rPr>
          <w:t>task.</w:t>
        </w:r>
      </w:ins>
    </w:p>
    <w:p w14:paraId="7915F2C2" w14:textId="6B103731" w:rsidR="002B387C" w:rsidRDefault="00196879" w:rsidP="0095791C">
      <w:pPr>
        <w:rPr>
          <w:ins w:id="44" w:author="FIXED-TERM Gurram Surendra Babu (CR/AEM2)" w:date="2015-08-24T11:14:00Z"/>
          <w:lang w:val="en-US"/>
        </w:rPr>
      </w:pPr>
      <w:r>
        <w:rPr>
          <w:b/>
          <w:noProof/>
          <w:lang w:eastAsia="de-DE"/>
        </w:rPr>
        <w:pict w14:anchorId="78A129DF">
          <v:rect id="_x0000_s1027" style="position:absolute;margin-left:-13.8pt;margin-top:0;width:103.8pt;height:62.6pt;z-index:251639296">
            <v:textbox>
              <w:txbxContent>
                <w:p w14:paraId="600B092F" w14:textId="0AC6B516" w:rsidR="004B1BA5" w:rsidRPr="008264CD" w:rsidRDefault="004B1BA5">
                  <w:pPr>
                    <w:rPr>
                      <w:lang w:val="en-US"/>
                      <w:rPrChange w:id="45" w:author="FIXED-TERM Gurram Surendra Babu (CR/AEM2)" w:date="2015-08-26T12:46:00Z">
                        <w:rPr/>
                      </w:rPrChange>
                    </w:rPr>
                  </w:pPr>
                  <w:ins w:id="46" w:author="FIXED-TERM Gurram Surendra Babu (CR/AEM2)" w:date="2015-08-24T11:23:00Z">
                    <w:r w:rsidRPr="008264CD">
                      <w:rPr>
                        <w:lang w:val="en-US"/>
                        <w:rPrChange w:id="47" w:author="FIXED-TERM Gurram Surendra Babu (CR/AEM2)" w:date="2015-08-26T12:46:00Z">
                          <w:rPr/>
                        </w:rPrChange>
                      </w:rPr>
                      <w:t xml:space="preserve"> </w:t>
                    </w:r>
                  </w:ins>
                  <w:ins w:id="48" w:author="FIXED-TERM Gurram Surendra Babu (CR/AEM2)" w:date="2015-08-26T12:48:00Z">
                    <w:r w:rsidR="008264CD" w:rsidRPr="008264CD">
                      <w:rPr>
                        <w:lang w:val="en-US"/>
                      </w:rPr>
                      <w:t>Postman: index.html</w:t>
                    </w:r>
                  </w:ins>
                  <w:ins w:id="49" w:author="FIXED-TERM Gurram Surendra Babu (CR/AEM2)" w:date="2015-08-26T12:45:00Z">
                    <w:r w:rsidR="008264CD" w:rsidRPr="008264CD">
                      <w:rPr>
                        <w:lang w:val="en-US"/>
                        <w:rPrChange w:id="50" w:author="FIXED-TERM Gurram Surendra Babu (CR/AEM2)" w:date="2015-08-26T12:46:00Z">
                          <w:rPr/>
                        </w:rPrChange>
                      </w:rPr>
                      <w:t xml:space="preserve"> </w:t>
                    </w:r>
                  </w:ins>
                  <w:ins w:id="51" w:author="FIXED-TERM Gurram Surendra Babu (CR/AEM2)" w:date="2015-08-26T12:48:00Z">
                    <w:r w:rsidR="008264CD" w:rsidRPr="008264CD">
                      <w:rPr>
                        <w:lang w:val="en-US"/>
                      </w:rPr>
                      <w:t>file is</w:t>
                    </w:r>
                  </w:ins>
                  <w:ins w:id="52" w:author="FIXED-TERM Gurram Surendra Babu (CR/AEM2)" w:date="2015-08-26T12:45:00Z">
                    <w:r w:rsidR="008264CD" w:rsidRPr="008264CD">
                      <w:rPr>
                        <w:lang w:val="en-US"/>
                        <w:rPrChange w:id="53" w:author="FIXED-TERM Gurram Surendra Babu (CR/AEM2)" w:date="2015-08-26T12:46:00Z">
                          <w:rPr/>
                        </w:rPrChange>
                      </w:rPr>
                      <w:t xml:space="preserve"> </w:t>
                    </w:r>
                  </w:ins>
                  <w:ins w:id="54" w:author="FIXED-TERM Gurram Surendra Babu (CR/AEM2)" w:date="2015-08-26T12:46:00Z">
                    <w:r w:rsidR="008264CD" w:rsidRPr="008264CD">
                      <w:rPr>
                        <w:lang w:val="en-US"/>
                        <w:rPrChange w:id="55" w:author="FIXED-TERM Gurram Surendra Babu (CR/AEM2)" w:date="2015-08-26T12:46:00Z">
                          <w:rPr/>
                        </w:rPrChange>
                      </w:rPr>
                      <w:t>runn</w:t>
                    </w:r>
                  </w:ins>
                  <w:ins w:id="56" w:author="FIXED-TERM Gurram Surendra Babu (CR/AEM2)" w:date="2015-08-26T12:47:00Z">
                    <w:r w:rsidR="008264CD">
                      <w:rPr>
                        <w:lang w:val="en-US"/>
                      </w:rPr>
                      <w:t xml:space="preserve">ing </w:t>
                    </w:r>
                  </w:ins>
                  <w:ins w:id="57" w:author="FIXED-TERM Gurram Surendra Babu (CR/AEM2)" w:date="2015-08-26T12:48:00Z">
                    <w:r w:rsidR="008264CD">
                      <w:rPr>
                        <w:lang w:val="en-US"/>
                      </w:rPr>
                      <w:t>and addressed</w:t>
                    </w:r>
                  </w:ins>
                </w:p>
              </w:txbxContent>
            </v:textbox>
          </v:rect>
        </w:pict>
      </w:r>
      <w:commentRangeStart w:id="58"/>
      <w:del w:id="59" w:author="FIXED-TERM Gurram Surendra Babu (CR/AEM2)" w:date="2015-08-24T11:19:00Z">
        <w:r>
          <w:rPr>
            <w:b/>
            <w:noProof/>
            <w:lang w:eastAsia="de-DE"/>
          </w:rPr>
          <w:pict w14:anchorId="2E0F2520">
            <v:rect id="_x0000_s1035" style="position:absolute;margin-left:284.5pt;margin-top:3.7pt;width:86.95pt;height:49.55pt;z-index:251646464"/>
          </w:pict>
        </w:r>
        <w:r>
          <w:rPr>
            <w:b/>
            <w:noProof/>
            <w:lang w:eastAsia="de-DE"/>
          </w:rPr>
          <w:pict w14:anchorId="0FB998D1">
            <v:rect id="_x0000_s1034" style="position:absolute;margin-left:135.8pt;margin-top:5.6pt;width:86.95pt;height:47.65pt;z-index:251645440"/>
          </w:pict>
        </w:r>
      </w:del>
      <w:r>
        <w:rPr>
          <w:b/>
          <w:noProof/>
          <w:lang w:eastAsia="de-DE"/>
        </w:rPr>
        <w:pict w14:anchorId="1CEB1FC3">
          <v:shapetype id="_x0000_t32" coordsize="21600,21600" o:spt="32" o:oned="t" path="m,l21600,21600e" filled="f">
            <v:path arrowok="t" fillok="f" o:connecttype="none"/>
            <o:lock v:ext="edit" shapetype="t"/>
          </v:shapetype>
          <v:shape id="_x0000_s1029" type="#_x0000_t32" style="position:absolute;margin-left:114.3pt;margin-top:21.5pt;width:.95pt;height:1.85pt;flip:x y;z-index:251640320" o:connectortype="straight">
            <v:stroke endarrow="block"/>
          </v:shape>
        </w:pict>
      </w:r>
      <w:commentRangeEnd w:id="58"/>
      <w:r w:rsidR="007B3E73">
        <w:rPr>
          <w:rStyle w:val="Kommentarzeichen"/>
        </w:rPr>
        <w:commentReference w:id="58"/>
      </w:r>
    </w:p>
    <w:p w14:paraId="5A0EEBF8" w14:textId="402543DE" w:rsidR="002B387C" w:rsidRPr="007B3E73" w:rsidRDefault="00196879" w:rsidP="0095791C">
      <w:pPr>
        <w:rPr>
          <w:b/>
          <w:lang w:val="en-US"/>
        </w:rPr>
      </w:pPr>
      <w:r>
        <w:rPr>
          <w:b/>
          <w:noProof/>
          <w:lang w:eastAsia="de-DE"/>
        </w:rPr>
        <w:pict w14:anchorId="70A96B38">
          <v:shape id="_x0000_s1093" type="#_x0000_t32" style="position:absolute;margin-left:96.5pt;margin-top:2.75pt;width:23.6pt;height:0;z-index:251677184" o:connectortype="straight">
            <v:stroke endarrow="block"/>
          </v:shape>
        </w:pict>
      </w:r>
      <w:r>
        <w:rPr>
          <w:b/>
          <w:noProof/>
          <w:lang w:eastAsia="de-DE"/>
        </w:rPr>
        <w:pict w14:anchorId="35E2F8F2">
          <v:shape id="_x0000_s1032" type="#_x0000_t32" style="position:absolute;margin-left:246.15pt;margin-top:2.75pt;width:27.15pt;height:0;z-index:251643392" o:connectortype="straight">
            <v:stroke endarrow="block"/>
          </v:shape>
        </w:pict>
      </w:r>
      <w:del w:id="60" w:author="FIXED-TERM Gurram Surendra Babu (CR/AEM2)" w:date="2015-08-28T10:06:00Z">
        <w:r>
          <w:rPr>
            <w:b/>
            <w:noProof/>
            <w:lang w:eastAsia="de-DE"/>
          </w:rPr>
          <w:pict w14:anchorId="6DB6BC7F">
            <v:shape id="_x0000_s1030" type="#_x0000_t32" style="position:absolute;margin-left:97.45pt;margin-top:2.75pt;width:25.25pt;height:.95pt;z-index:251641344" o:connectortype="straight">
              <v:stroke endarrow="block"/>
            </v:shape>
          </w:pict>
        </w:r>
      </w:del>
    </w:p>
    <w:p w14:paraId="4FDD80E6" w14:textId="77777777" w:rsidR="002073C9" w:rsidRDefault="002073C9" w:rsidP="004C009A">
      <w:pPr>
        <w:jc w:val="both"/>
        <w:rPr>
          <w:rFonts w:asciiTheme="majorHAnsi" w:eastAsiaTheme="majorEastAsia" w:hAnsiTheme="majorHAnsi" w:cstheme="majorBidi"/>
          <w:b/>
          <w:bCs/>
          <w:color w:val="2E74B5" w:themeColor="accent1" w:themeShade="BF"/>
          <w:sz w:val="28"/>
          <w:szCs w:val="28"/>
          <w:lang w:val="en-US"/>
        </w:rPr>
      </w:pPr>
    </w:p>
    <w:p w14:paraId="3CA34F4B" w14:textId="0E1E286B" w:rsidR="004B1BA5" w:rsidRDefault="00196879" w:rsidP="007B3E73">
      <w:pPr>
        <w:tabs>
          <w:tab w:val="left" w:pos="2506"/>
          <w:tab w:val="left" w:pos="5816"/>
        </w:tabs>
        <w:rPr>
          <w:ins w:id="61" w:author="FIXED-TERM Gurram Surendra Babu (CR/AEM2)" w:date="2015-08-24T11:22:00Z"/>
          <w:b/>
          <w:lang w:val="en-US"/>
        </w:rPr>
      </w:pPr>
      <w:r>
        <w:rPr>
          <w:b/>
          <w:noProof/>
          <w:lang w:eastAsia="de-DE"/>
        </w:rPr>
        <w:pict w14:anchorId="7180FE30">
          <v:shape id="_x0000_s1037" type="#_x0000_t32" style="position:absolute;margin-left:246.15pt;margin-top:7.1pt;width:10.25pt;height:.05pt;z-index:251648512" o:connectortype="straight">
            <v:stroke endarrow="block"/>
          </v:shape>
        </w:pict>
      </w:r>
      <w:r>
        <w:rPr>
          <w:b/>
          <w:noProof/>
          <w:lang w:eastAsia="de-DE"/>
        </w:rPr>
        <w:pict w14:anchorId="7B3694A7">
          <v:shape id="_x0000_s1036" type="#_x0000_t32" style="position:absolute;margin-left:96.5pt;margin-top:7.1pt;width:10.3pt;height:.05pt;z-index:251647488" o:connectortype="straight">
            <v:stroke endarrow="block"/>
          </v:shape>
        </w:pict>
      </w:r>
      <w:ins w:id="62" w:author="FIXED-TERM Gurram Surendra Babu (CR/AEM2)" w:date="2015-08-24T11:19:00Z">
        <w:r w:rsidR="004B1BA5">
          <w:rPr>
            <w:b/>
            <w:lang w:val="en-US"/>
          </w:rPr>
          <w:t>Request from client</w:t>
        </w:r>
      </w:ins>
      <w:ins w:id="63" w:author="FIXED-TERM Gurram Surendra Babu (CR/AEM2)" w:date="2015-08-24T11:21:00Z">
        <w:r w:rsidR="004B1BA5">
          <w:rPr>
            <w:b/>
            <w:lang w:val="en-US"/>
          </w:rPr>
          <w:tab/>
          <w:t xml:space="preserve">Web </w:t>
        </w:r>
      </w:ins>
      <w:ins w:id="64" w:author="FIXED-TERM Gurram Surendra Babu (CR/AEM2)" w:date="2015-08-26T11:28:00Z">
        <w:r w:rsidR="00CB40F6">
          <w:rPr>
            <w:b/>
            <w:lang w:val="en-US"/>
          </w:rPr>
          <w:t>server</w:t>
        </w:r>
      </w:ins>
      <w:ins w:id="65" w:author="FIXED-TERM Gurram Surendra Babu (CR/AEM2)" w:date="2015-08-24T11:21:00Z">
        <w:r w:rsidR="004B1BA5">
          <w:rPr>
            <w:b/>
            <w:lang w:val="en-US"/>
          </w:rPr>
          <w:t xml:space="preserve"> processes </w:t>
        </w:r>
      </w:ins>
      <w:ins w:id="66" w:author="FIXED-TERM Gurram Surendra Babu (CR/AEM2)" w:date="2015-08-24T11:22:00Z">
        <w:r w:rsidR="004B1BA5">
          <w:rPr>
            <w:b/>
            <w:lang w:val="en-US"/>
          </w:rPr>
          <w:t xml:space="preserve">the </w:t>
        </w:r>
      </w:ins>
      <w:ins w:id="67" w:author="FIXED-TERM Gurram Surendra Babu (CR/AEM2)" w:date="2015-08-24T11:24:00Z">
        <w:r w:rsidR="004B1BA5">
          <w:rPr>
            <w:b/>
            <w:lang w:val="en-US"/>
          </w:rPr>
          <w:tab/>
        </w:r>
        <w:proofErr w:type="gramStart"/>
        <w:r w:rsidR="004B1BA5">
          <w:rPr>
            <w:b/>
            <w:lang w:val="en-US"/>
          </w:rPr>
          <w:t>The</w:t>
        </w:r>
        <w:proofErr w:type="gramEnd"/>
        <w:r w:rsidR="004B1BA5">
          <w:rPr>
            <w:b/>
            <w:lang w:val="en-US"/>
          </w:rPr>
          <w:t xml:space="preserve"> requested file is </w:t>
        </w:r>
      </w:ins>
      <w:ins w:id="68" w:author="FIXED-TERM Gurram Surendra Babu (CR/AEM2)" w:date="2015-08-24T11:25:00Z">
        <w:r w:rsidR="004B1BA5">
          <w:rPr>
            <w:b/>
            <w:lang w:val="en-US"/>
          </w:rPr>
          <w:t>processed</w:t>
        </w:r>
      </w:ins>
      <w:ins w:id="69" w:author="FIXED-TERM Gurram Surendra Babu (CR/AEM2)" w:date="2015-08-24T11:24:00Z">
        <w:r w:rsidR="004B1BA5">
          <w:rPr>
            <w:b/>
            <w:lang w:val="en-US"/>
          </w:rPr>
          <w:t xml:space="preserve"> </w:t>
        </w:r>
      </w:ins>
      <w:ins w:id="70" w:author="FIXED-TERM Gurram Surendra Babu (CR/AEM2)" w:date="2015-08-24T11:25:00Z">
        <w:r w:rsidR="006925D8">
          <w:rPr>
            <w:b/>
            <w:lang w:val="en-US"/>
          </w:rPr>
          <w:t xml:space="preserve">and </w:t>
        </w:r>
      </w:ins>
    </w:p>
    <w:p w14:paraId="7E966296" w14:textId="215604FF" w:rsidR="004B1BA5" w:rsidRDefault="004B1BA5" w:rsidP="007B3E73">
      <w:pPr>
        <w:tabs>
          <w:tab w:val="left" w:pos="2506"/>
        </w:tabs>
        <w:rPr>
          <w:ins w:id="71" w:author="FIXED-TERM Gurram Surendra Babu (CR/AEM2)" w:date="2015-08-26T12:54:00Z"/>
          <w:b/>
          <w:lang w:val="en-US"/>
        </w:rPr>
      </w:pPr>
      <w:ins w:id="72" w:author="FIXED-TERM Gurram Surendra Babu (CR/AEM2)" w:date="2015-08-24T11:22:00Z">
        <w:r>
          <w:rPr>
            <w:b/>
            <w:lang w:val="en-US"/>
          </w:rPr>
          <w:t xml:space="preserve"> Via URL from postman          Post request from client</w:t>
        </w:r>
      </w:ins>
      <w:ins w:id="73" w:author="FIXED-TERM Gurram Surendra Babu (CR/AEM2)" w:date="2015-08-24T11:25:00Z">
        <w:r w:rsidR="006925D8">
          <w:rPr>
            <w:b/>
            <w:lang w:val="en-US"/>
          </w:rPr>
          <w:t xml:space="preserve">                      saved in the specified location </w:t>
        </w:r>
      </w:ins>
    </w:p>
    <w:p w14:paraId="64A563AF" w14:textId="77777777" w:rsidR="00C5116B" w:rsidRDefault="00C5116B" w:rsidP="007B3E73">
      <w:pPr>
        <w:tabs>
          <w:tab w:val="left" w:pos="2506"/>
        </w:tabs>
        <w:rPr>
          <w:ins w:id="74" w:author="FIXED-TERM Gurram Surendra Babu (CR/AEM2)" w:date="2015-09-07T09:55:00Z"/>
          <w:b/>
          <w:lang w:val="en-US"/>
        </w:rPr>
      </w:pPr>
    </w:p>
    <w:p w14:paraId="37EE15E1" w14:textId="77777777" w:rsidR="00C5116B" w:rsidRDefault="00C5116B" w:rsidP="007B3E73">
      <w:pPr>
        <w:tabs>
          <w:tab w:val="left" w:pos="2506"/>
        </w:tabs>
        <w:rPr>
          <w:ins w:id="75" w:author="FIXED-TERM Gurram Surendra Babu (CR/AEM2)" w:date="2015-09-07T09:55:00Z"/>
          <w:b/>
          <w:lang w:val="en-US"/>
        </w:rPr>
      </w:pPr>
    </w:p>
    <w:p w14:paraId="65AFCBD5" w14:textId="378B6DD3" w:rsidR="007E535B" w:rsidRPr="00C5116B" w:rsidRDefault="007E535B" w:rsidP="007B3E73">
      <w:pPr>
        <w:tabs>
          <w:tab w:val="left" w:pos="2506"/>
        </w:tabs>
        <w:rPr>
          <w:ins w:id="76" w:author="FIXED-TERM Gurram Surendra Babu (CR/AEM2)" w:date="2015-08-26T13:20:00Z"/>
          <w:lang w:val="en-US"/>
          <w:rPrChange w:id="77" w:author="FIXED-TERM Gurram Surendra Babu (CR/AEM2)" w:date="2015-09-07T09:56:00Z">
            <w:rPr>
              <w:ins w:id="78" w:author="FIXED-TERM Gurram Surendra Babu (CR/AEM2)" w:date="2015-08-26T13:20:00Z"/>
              <w:b/>
              <w:lang w:val="en-US"/>
            </w:rPr>
          </w:rPrChange>
        </w:rPr>
      </w:pPr>
      <w:ins w:id="79" w:author="FIXED-TERM Gurram Surendra Babu (CR/AEM2)" w:date="2015-08-26T13:20:00Z">
        <w:r>
          <w:rPr>
            <w:b/>
            <w:lang w:val="en-US"/>
          </w:rPr>
          <w:t xml:space="preserve">Let us </w:t>
        </w:r>
      </w:ins>
      <w:ins w:id="80" w:author="FIXED-TERM Gurram Surendra Babu (CR/AEM2)" w:date="2015-08-26T13:21:00Z">
        <w:r>
          <w:rPr>
            <w:b/>
            <w:lang w:val="en-US"/>
          </w:rPr>
          <w:t>scrutinize with flow chart below</w:t>
        </w:r>
        <w:r w:rsidRPr="00C5116B">
          <w:rPr>
            <w:lang w:val="en-US"/>
            <w:rPrChange w:id="81" w:author="FIXED-TERM Gurram Surendra Babu (CR/AEM2)" w:date="2015-09-07T09:56:00Z">
              <w:rPr>
                <w:b/>
                <w:lang w:val="en-US"/>
              </w:rPr>
            </w:rPrChange>
          </w:rPr>
          <w:t>:</w:t>
        </w:r>
      </w:ins>
      <w:ins w:id="82" w:author="FIXED-TERM Gurram Surendra Babu (CR/AEM2)" w:date="2015-09-07T09:55:00Z">
        <w:r w:rsidR="00C5116B" w:rsidRPr="00C5116B">
          <w:rPr>
            <w:lang w:val="en-US"/>
            <w:rPrChange w:id="83" w:author="FIXED-TERM Gurram Surendra Babu (CR/AEM2)" w:date="2015-09-07T09:56:00Z">
              <w:rPr>
                <w:b/>
                <w:lang w:val="en-US"/>
              </w:rPr>
            </w:rPrChange>
          </w:rPr>
          <w:t xml:space="preserve"> The below chart explains execution process of the task, it is been </w:t>
        </w:r>
      </w:ins>
      <w:ins w:id="84" w:author="FIXED-TERM Gurram Surendra Babu (CR/AEM2)" w:date="2015-09-07T09:56:00Z">
        <w:r w:rsidR="00C5116B" w:rsidRPr="00C5116B">
          <w:rPr>
            <w:lang w:val="en-US"/>
            <w:rPrChange w:id="85" w:author="FIXED-TERM Gurram Surendra Babu (CR/AEM2)" w:date="2015-09-07T09:56:00Z">
              <w:rPr>
                <w:b/>
                <w:lang w:val="en-US"/>
              </w:rPr>
            </w:rPrChange>
          </w:rPr>
          <w:t>divided</w:t>
        </w:r>
      </w:ins>
      <w:ins w:id="86" w:author="FIXED-TERM Gurram Surendra Babu (CR/AEM2)" w:date="2015-09-07T09:55:00Z">
        <w:r w:rsidR="00C5116B" w:rsidRPr="00C5116B">
          <w:rPr>
            <w:lang w:val="en-US"/>
            <w:rPrChange w:id="87" w:author="FIXED-TERM Gurram Surendra Babu (CR/AEM2)" w:date="2015-09-07T09:56:00Z">
              <w:rPr>
                <w:b/>
                <w:lang w:val="en-US"/>
              </w:rPr>
            </w:rPrChange>
          </w:rPr>
          <w:t xml:space="preserve"> </w:t>
        </w:r>
      </w:ins>
      <w:ins w:id="88" w:author="FIXED-TERM Gurram Surendra Babu (CR/AEM2)" w:date="2015-09-07T09:56:00Z">
        <w:r w:rsidR="00C5116B" w:rsidRPr="00C5116B">
          <w:rPr>
            <w:lang w:val="en-US"/>
            <w:rPrChange w:id="89" w:author="FIXED-TERM Gurram Surendra Babu (CR/AEM2)" w:date="2015-09-07T09:56:00Z">
              <w:rPr>
                <w:b/>
                <w:lang w:val="en-US"/>
              </w:rPr>
            </w:rPrChange>
          </w:rPr>
          <w:t>into postman and browser</w:t>
        </w:r>
      </w:ins>
    </w:p>
    <w:p w14:paraId="242B9BE6" w14:textId="77777777" w:rsidR="007E535B" w:rsidRDefault="007E535B" w:rsidP="007B3E73">
      <w:pPr>
        <w:tabs>
          <w:tab w:val="left" w:pos="2506"/>
        </w:tabs>
        <w:rPr>
          <w:ins w:id="90" w:author="FIXED-TERM Gurram Surendra Babu (CR/AEM2)" w:date="2015-08-26T12:54:00Z"/>
          <w:b/>
          <w:lang w:val="en-US"/>
        </w:rPr>
      </w:pPr>
    </w:p>
    <w:p w14:paraId="590E7D37" w14:textId="0C6EFA64" w:rsidR="00C5116B" w:rsidRDefault="00196879">
      <w:pPr>
        <w:tabs>
          <w:tab w:val="left" w:pos="2506"/>
        </w:tabs>
        <w:rPr>
          <w:ins w:id="91" w:author="FIXED-TERM Gurram Surendra Babu (CR/AEM2)" w:date="2015-09-07T09:54:00Z"/>
          <w:lang w:val="en-US"/>
        </w:rPr>
        <w:pPrChange w:id="92" w:author="FIXED-TERM Gurram Surendra Babu (CR/AEM2)" w:date="2015-09-07T09:54:00Z">
          <w:pPr/>
        </w:pPrChange>
      </w:pPr>
      <w:del w:id="93" w:author="FIXED-TERM Gurram Surendra Babu (CR/AEM2)" w:date="2015-09-07T09:54:00Z">
        <w:r>
          <w:rPr>
            <w:b/>
            <w:noProof/>
            <w:lang w:eastAsia="de-DE"/>
          </w:rPr>
          <w:pict w14:anchorId="6AB2587F">
            <v:shape id="_x0000_s1041" type="#_x0000_t32" style="position:absolute;margin-left:171pt;margin-top:20.6pt;width:0;height:17.95pt;z-index:251649536" o:connectortype="straight">
              <v:stroke endarrow="block"/>
            </v:shape>
          </w:pict>
        </w:r>
      </w:del>
      <w:ins w:id="94" w:author="FIXED-TERM Gurram Surendra Babu (CR/AEM2)" w:date="2015-08-26T12:55:00Z">
        <w:r w:rsidR="00CF724B" w:rsidRPr="00061CD1">
          <w:rPr>
            <w:lang w:val="en-US"/>
            <w:rPrChange w:id="95" w:author="FIXED-TERM Gurram Surendra Babu (CR/AEM2)" w:date="2015-08-26T14:08:00Z">
              <w:rPr>
                <w:b/>
                <w:lang w:val="en-US"/>
              </w:rPr>
            </w:rPrChange>
          </w:rPr>
          <w:t xml:space="preserve">              </w:t>
        </w:r>
        <w:r w:rsidR="008B1612">
          <w:rPr>
            <w:lang w:val="en-US"/>
          </w:rPr>
          <w:t xml:space="preserve">             </w:t>
        </w:r>
      </w:ins>
    </w:p>
    <w:p w14:paraId="77588DE5" w14:textId="77777777" w:rsidR="00C5116B" w:rsidRDefault="00C5116B">
      <w:pPr>
        <w:tabs>
          <w:tab w:val="left" w:pos="2506"/>
        </w:tabs>
        <w:rPr>
          <w:ins w:id="96" w:author="FIXED-TERM Gurram Surendra Babu (CR/AEM2)" w:date="2015-09-07T09:54:00Z"/>
          <w:lang w:val="en-US"/>
        </w:rPr>
        <w:pPrChange w:id="97" w:author="FIXED-TERM Gurram Surendra Babu (CR/AEM2)" w:date="2015-09-07T09:54:00Z">
          <w:pPr/>
        </w:pPrChange>
      </w:pPr>
    </w:p>
    <w:p w14:paraId="1B487E08" w14:textId="77777777" w:rsidR="00C5116B" w:rsidRDefault="00C5116B">
      <w:pPr>
        <w:tabs>
          <w:tab w:val="left" w:pos="2506"/>
        </w:tabs>
        <w:rPr>
          <w:ins w:id="98" w:author="FIXED-TERM Gurram Surendra Babu (CR/AEM2)" w:date="2015-09-07T09:54:00Z"/>
          <w:lang w:val="en-US"/>
        </w:rPr>
        <w:pPrChange w:id="99" w:author="FIXED-TERM Gurram Surendra Babu (CR/AEM2)" w:date="2015-09-07T09:54:00Z">
          <w:pPr/>
        </w:pPrChange>
      </w:pPr>
    </w:p>
    <w:p w14:paraId="4717CBDA" w14:textId="77777777" w:rsidR="00C5116B" w:rsidRDefault="00C5116B">
      <w:pPr>
        <w:tabs>
          <w:tab w:val="left" w:pos="2506"/>
        </w:tabs>
        <w:rPr>
          <w:ins w:id="100" w:author="FIXED-TERM Gurram Surendra Babu (CR/AEM2)" w:date="2015-09-07T09:54:00Z"/>
          <w:lang w:val="en-US"/>
        </w:rPr>
        <w:pPrChange w:id="101" w:author="FIXED-TERM Gurram Surendra Babu (CR/AEM2)" w:date="2015-09-07T09:54:00Z">
          <w:pPr/>
        </w:pPrChange>
      </w:pPr>
    </w:p>
    <w:p w14:paraId="76F446F4" w14:textId="77777777" w:rsidR="00C5116B" w:rsidRDefault="00C5116B">
      <w:pPr>
        <w:tabs>
          <w:tab w:val="left" w:pos="2506"/>
        </w:tabs>
        <w:rPr>
          <w:ins w:id="102" w:author="FIXED-TERM Gurram Surendra Babu (CR/AEM2)" w:date="2015-09-07T09:54:00Z"/>
          <w:lang w:val="en-US"/>
        </w:rPr>
        <w:pPrChange w:id="103" w:author="FIXED-TERM Gurram Surendra Babu (CR/AEM2)" w:date="2015-09-07T09:54:00Z">
          <w:pPr/>
        </w:pPrChange>
      </w:pPr>
    </w:p>
    <w:p w14:paraId="1452F9E7" w14:textId="77777777" w:rsidR="00C5116B" w:rsidRDefault="00C5116B">
      <w:pPr>
        <w:tabs>
          <w:tab w:val="left" w:pos="2506"/>
        </w:tabs>
        <w:rPr>
          <w:ins w:id="104" w:author="FIXED-TERM Gurram Surendra Babu (CR/AEM2)" w:date="2015-09-07T09:54:00Z"/>
          <w:lang w:val="en-US"/>
        </w:rPr>
        <w:pPrChange w:id="105" w:author="FIXED-TERM Gurram Surendra Babu (CR/AEM2)" w:date="2015-09-07T09:54:00Z">
          <w:pPr/>
        </w:pPrChange>
      </w:pPr>
    </w:p>
    <w:p w14:paraId="4E49BEC0" w14:textId="77777777" w:rsidR="00C5116B" w:rsidRDefault="00C5116B">
      <w:pPr>
        <w:tabs>
          <w:tab w:val="left" w:pos="2506"/>
        </w:tabs>
        <w:rPr>
          <w:ins w:id="106" w:author="FIXED-TERM Gurram Surendra Babu (CR/AEM2)" w:date="2015-09-07T09:54:00Z"/>
          <w:lang w:val="en-US"/>
        </w:rPr>
        <w:pPrChange w:id="107" w:author="FIXED-TERM Gurram Surendra Babu (CR/AEM2)" w:date="2015-09-07T09:54:00Z">
          <w:pPr/>
        </w:pPrChange>
      </w:pPr>
    </w:p>
    <w:p w14:paraId="11A12CC2" w14:textId="1BE69115" w:rsidR="00810F87" w:rsidRPr="00061CD1" w:rsidRDefault="00196879">
      <w:pPr>
        <w:tabs>
          <w:tab w:val="left" w:pos="2506"/>
        </w:tabs>
        <w:rPr>
          <w:ins w:id="108" w:author="FIXED-TERM Gurram Surendra Babu (CR/AEM2)" w:date="2015-08-24T11:18:00Z"/>
          <w:lang w:val="en-US"/>
          <w:rPrChange w:id="109" w:author="FIXED-TERM Gurram Surendra Babu (CR/AEM2)" w:date="2015-08-26T14:08:00Z">
            <w:rPr>
              <w:ins w:id="110" w:author="FIXED-TERM Gurram Surendra Babu (CR/AEM2)" w:date="2015-08-24T11:18:00Z"/>
              <w:b/>
              <w:lang w:val="en-US"/>
            </w:rPr>
          </w:rPrChange>
        </w:rPr>
        <w:pPrChange w:id="111" w:author="FIXED-TERM Gurram Surendra Babu (CR/AEM2)" w:date="2015-09-07T09:54:00Z">
          <w:pPr/>
        </w:pPrChange>
      </w:pPr>
      <w:del w:id="112" w:author="FIXED-TERM Gurram Surendra Babu (CR/AEM2)" w:date="2015-09-07T09:54:00Z">
        <w:r>
          <w:rPr>
            <w:b/>
            <w:noProof/>
            <w:lang w:eastAsia="de-DE"/>
          </w:rPr>
          <w:pict w14:anchorId="6A11DDCF">
            <v:shape id="_x0000_s1044" type="#_x0000_t32" style="position:absolute;margin-left:171pt;margin-top:19.9pt;width:0;height:17.85pt;z-index:251650560" o:connectortype="straight">
              <v:stroke endarrow="block"/>
            </v:shape>
          </w:pict>
        </w:r>
        <w:r>
          <w:rPr>
            <w:b/>
            <w:noProof/>
            <w:lang w:eastAsia="de-DE"/>
          </w:rPr>
          <w:pict w14:anchorId="6F138F6D">
            <v:shape id="_x0000_s1046" type="#_x0000_t32" style="position:absolute;margin-left:171pt;margin-top:19.6pt;width:0;height:17.85pt;z-index:251651584" o:connectortype="straight">
              <v:stroke endarrow="block"/>
            </v:shape>
          </w:pict>
        </w:r>
      </w:del>
      <w:del w:id="113" w:author="FIXED-TERM Gurram Surendra Babu (CR/AEM2)" w:date="2015-08-28T09:41:00Z">
        <w:r>
          <w:rPr>
            <w:b/>
            <w:noProof/>
            <w:lang w:eastAsia="de-DE"/>
          </w:rPr>
          <w:pict w14:anchorId="32917779">
            <v:shape id="_x0000_s1082" type="#_x0000_t32" style="position:absolute;margin-left:183.9pt;margin-top:23.1pt;width:0;height:19.1pt;z-index:251667968" o:connectortype="straight">
              <v:stroke endarrow="block"/>
            </v:shape>
          </w:pict>
        </w:r>
      </w:del>
    </w:p>
    <w:p w14:paraId="091D18FF" w14:textId="77777777" w:rsidR="00AD681C" w:rsidRDefault="00AD681C" w:rsidP="0095791C">
      <w:pPr>
        <w:rPr>
          <w:ins w:id="114" w:author="FIXED-TERM Gurram Surendra Babu (CR/AEM2)" w:date="2015-08-27T12:59:00Z"/>
          <w:b/>
          <w:lang w:val="en-US"/>
        </w:rPr>
      </w:pPr>
    </w:p>
    <w:p w14:paraId="2494E52F" w14:textId="73802921" w:rsidR="00D221FA" w:rsidRDefault="00196879" w:rsidP="0095791C">
      <w:pPr>
        <w:rPr>
          <w:ins w:id="115" w:author="FIXED-TERM Gurram Surendra Babu (CR/AEM2)" w:date="2015-08-27T13:02:00Z"/>
          <w:b/>
          <w:lang w:val="en-US"/>
        </w:rPr>
      </w:pPr>
      <w:ins w:id="116" w:author="FIXED-TERM Gurram Surendra Babu (CR/AEM2)" w:date="2015-08-28T09:55:00Z">
        <w:r>
          <w:rPr>
            <w:b/>
            <w:noProof/>
            <w:lang w:eastAsia="de-DE"/>
          </w:rPr>
          <w:pict w14:anchorId="48A3DC51">
            <v:shape id="_x0000_s1051" type="#_x0000_t32" style="position:absolute;margin-left:279.05pt;margin-top:11.9pt;width:0;height:12.2pt;flip:y;z-index:251654656" o:connectortype="straight"/>
          </w:pict>
        </w:r>
        <w:r>
          <w:rPr>
            <w:b/>
            <w:noProof/>
            <w:lang w:eastAsia="de-DE"/>
          </w:rPr>
          <w:pict w14:anchorId="23C70198">
            <v:shape id="_x0000_s1050" type="#_x0000_t32" style="position:absolute;margin-left:120.05pt;margin-top:11.9pt;width:.05pt;height:12.2pt;z-index:251653632" o:connectortype="straight"/>
          </w:pict>
        </w:r>
      </w:ins>
      <w:del w:id="117" w:author="FIXED-TERM Gurram Surendra Babu (CR/AEM2)" w:date="2015-08-28T09:54:00Z">
        <w:r>
          <w:rPr>
            <w:b/>
            <w:noProof/>
            <w:lang w:eastAsia="de-DE"/>
          </w:rPr>
          <w:pict w14:anchorId="48A3DC51">
            <v:shape id="_x0000_s1091" type="#_x0000_t32" style="position:absolute;margin-left:278.95pt;margin-top:12.6pt;width:0;height:17.85pt;z-index:251676160" o:connectortype="straight"/>
          </w:pict>
        </w:r>
      </w:del>
      <w:del w:id="118" w:author="FIXED-TERM Gurram Surendra Babu (CR/AEM2)" w:date="2015-08-28T09:47:00Z">
        <w:r>
          <w:rPr>
            <w:b/>
            <w:noProof/>
            <w:lang w:eastAsia="de-DE"/>
          </w:rPr>
          <w:pict w14:anchorId="23C70198">
            <v:shape id="_x0000_s1090" type="#_x0000_t32" style="position:absolute;margin-left:120pt;margin-top:14.65pt;width:.7pt;height:18.35pt;z-index:251675136" o:connectortype="straight"/>
          </w:pict>
        </w:r>
      </w:del>
      <w:ins w:id="119" w:author="FIXED-TERM Gurram Surendra Babu (CR/AEM2)" w:date="2015-08-27T13:02:00Z">
        <w:r w:rsidR="00D221FA">
          <w:rPr>
            <w:b/>
            <w:lang w:val="en-US"/>
          </w:rPr>
          <w:t xml:space="preserve"> </w:t>
        </w:r>
      </w:ins>
      <w:ins w:id="120" w:author="FIXED-TERM Gurram Surendra Babu (CR/AEM2)" w:date="2015-08-27T12:59:00Z">
        <w:r w:rsidR="00AD681C">
          <w:rPr>
            <w:b/>
            <w:lang w:val="en-US"/>
          </w:rPr>
          <w:t xml:space="preserve">                                          </w:t>
        </w:r>
      </w:ins>
      <w:ins w:id="121" w:author="FIXED-TERM Gurram Surendra Babu (CR/AEM2)" w:date="2015-08-27T13:00:00Z">
        <w:r w:rsidR="00AD681C">
          <w:rPr>
            <w:b/>
            <w:lang w:val="en-US"/>
          </w:rPr>
          <w:t xml:space="preserve">Postman                                               Browser </w:t>
        </w:r>
      </w:ins>
    </w:p>
    <w:p w14:paraId="6340C5F3" w14:textId="16B6CDAD" w:rsidR="00D221FA" w:rsidRDefault="00196879" w:rsidP="0095791C">
      <w:pPr>
        <w:rPr>
          <w:ins w:id="122" w:author="FIXED-TERM Gurram Surendra Babu (CR/AEM2)" w:date="2015-08-27T13:00:00Z"/>
          <w:b/>
          <w:lang w:val="en-US"/>
        </w:rPr>
      </w:pPr>
      <w:ins w:id="123" w:author="FIXED-TERM Gurram Surendra Babu (CR/AEM2)" w:date="2015-08-28T09:42:00Z">
        <w:r>
          <w:rPr>
            <w:b/>
            <w:noProof/>
            <w:lang w:eastAsia="de-DE"/>
          </w:rPr>
          <w:pict w14:anchorId="6B677BE4">
            <v:shape id="_x0000_s1060" type="#_x0000_t32" style="position:absolute;margin-left:82pt;margin-top:1.65pt;width:0;height:17.85pt;z-index:251656704" o:connectortype="straight">
              <v:stroke endarrow="block"/>
            </v:shape>
          </w:pict>
        </w:r>
      </w:ins>
      <w:r>
        <w:rPr>
          <w:b/>
          <w:noProof/>
          <w:lang w:eastAsia="de-DE"/>
        </w:rPr>
        <w:pict w14:anchorId="49282CDD">
          <v:shape id="_x0000_s1057" type="#_x0000_t32" style="position:absolute;margin-left:81.3pt;margin-top:1.6pt;width:233.7pt;height:.05pt;z-index:251655680" o:connectortype="straight"/>
        </w:pict>
      </w:r>
      <w:ins w:id="124" w:author="FIXED-TERM Gurram Surendra Babu (CR/AEM2)" w:date="2015-08-28T09:42:00Z">
        <w:r>
          <w:rPr>
            <w:b/>
            <w:noProof/>
            <w:lang w:eastAsia="de-DE"/>
          </w:rPr>
          <w:pict w14:anchorId="01ECD4C1">
            <v:shape id="_x0000_s1064" type="#_x0000_t32" style="position:absolute;margin-left:315pt;margin-top:1.6pt;width:0;height:17pt;z-index:251657728" o:connectortype="straight">
              <v:stroke endarrow="block"/>
            </v:shape>
          </w:pict>
        </w:r>
      </w:ins>
      <w:del w:id="125" w:author="FIXED-TERM Gurram Surendra Babu (CR/AEM2)" w:date="2015-08-28T09:42:00Z">
        <w:r>
          <w:rPr>
            <w:b/>
            <w:noProof/>
            <w:lang w:eastAsia="de-DE"/>
          </w:rPr>
          <w:pict w14:anchorId="01ECD4C1">
            <v:shape id="_x0000_s1083" type="#_x0000_t32" style="position:absolute;margin-left:318.35pt;margin-top:9.8pt;width:.7pt;height:17.65pt;z-index:251668992" o:connectortype="straight">
              <v:stroke endarrow="block"/>
            </v:shape>
          </w:pict>
        </w:r>
      </w:del>
      <w:del w:id="126" w:author="FIXED-TERM Gurram Surendra Babu (CR/AEM2)" w:date="2015-08-28T09:26:00Z">
        <w:r>
          <w:rPr>
            <w:b/>
            <w:noProof/>
            <w:lang w:eastAsia="de-DE"/>
          </w:rPr>
          <w:pict w14:anchorId="6B677BE4">
            <v:shape id="_x0000_s1081" type="#_x0000_t32" style="position:absolute;margin-left:77.9pt;margin-top:9.8pt;width:.7pt;height:17.65pt;z-index:251666944" o:connectortype="straight">
              <v:stroke endarrow="block"/>
            </v:shape>
          </w:pict>
        </w:r>
      </w:del>
      <w:ins w:id="127" w:author="FIXED-TERM Gurram Surendra Babu (CR/AEM2)" w:date="2015-08-27T13:02:00Z">
        <w:r w:rsidR="00D221FA">
          <w:rPr>
            <w:b/>
            <w:lang w:val="en-US"/>
          </w:rPr>
          <w:t xml:space="preserve">                                                                                                                </w:t>
        </w:r>
      </w:ins>
    </w:p>
    <w:p w14:paraId="7FA874EA" w14:textId="4F43FCF4" w:rsidR="00B32261" w:rsidRPr="00A36AFA" w:rsidRDefault="00196879" w:rsidP="0095791C">
      <w:pPr>
        <w:rPr>
          <w:ins w:id="128" w:author="FIXED-TERM Gurram Surendra Babu (CR/AEM2)" w:date="2015-08-27T13:11:00Z"/>
          <w:lang w:val="en-US"/>
          <w:rPrChange w:id="129" w:author="FIXED-TERM Gurram Surendra Babu (CR/AEM2)" w:date="2015-08-27T14:25:00Z">
            <w:rPr>
              <w:ins w:id="130" w:author="FIXED-TERM Gurram Surendra Babu (CR/AEM2)" w:date="2015-08-27T13:11:00Z"/>
              <w:b/>
              <w:lang w:val="en-US"/>
            </w:rPr>
          </w:rPrChange>
        </w:rPr>
      </w:pPr>
      <w:r>
        <w:rPr>
          <w:b/>
          <w:noProof/>
          <w:lang w:eastAsia="de-DE"/>
        </w:rPr>
        <w:pict w14:anchorId="4593FEDC">
          <v:shape id="_x0000_s1065" type="#_x0000_t32" style="position:absolute;margin-left:81.3pt;margin-top:22pt;width:.7pt;height:18.55pt;z-index:251658752" o:connectortype="straight">
            <v:stroke endarrow="block"/>
          </v:shape>
        </w:pict>
      </w:r>
      <w:del w:id="131" w:author="FIXED-TERM Gurram Surendra Babu (CR/AEM2)" w:date="2015-08-28T09:43:00Z">
        <w:r>
          <w:rPr>
            <w:b/>
            <w:noProof/>
            <w:lang w:eastAsia="de-DE"/>
          </w:rPr>
          <w:pict w14:anchorId="633B95E4">
            <v:shape id="_x0000_s1084" type="#_x0000_t32" style="position:absolute;margin-left:320.4pt;margin-top:22.7pt;width:1.35pt;height:15.6pt;z-index:251670016" o:connectortype="straight">
              <v:stroke endarrow="block"/>
            </v:shape>
          </w:pict>
        </w:r>
      </w:del>
      <w:ins w:id="132" w:author="FIXED-TERM Gurram Surendra Babu (CR/AEM2)" w:date="2015-08-27T13:09:00Z">
        <w:r w:rsidR="000B43B4">
          <w:rPr>
            <w:b/>
            <w:lang w:val="en-US"/>
          </w:rPr>
          <w:t xml:space="preserve">  </w:t>
        </w:r>
        <w:r w:rsidR="00D221FA" w:rsidRPr="00A36AFA">
          <w:rPr>
            <w:lang w:val="en-US"/>
            <w:rPrChange w:id="133" w:author="FIXED-TERM Gurram Surendra Babu (CR/AEM2)" w:date="2015-08-27T14:25:00Z">
              <w:rPr>
                <w:b/>
                <w:lang w:val="en-US"/>
              </w:rPr>
            </w:rPrChange>
          </w:rPr>
          <w:t xml:space="preserve">Enter the </w:t>
        </w:r>
        <w:proofErr w:type="spellStart"/>
        <w:proofErr w:type="gramStart"/>
        <w:r w:rsidR="00D221FA" w:rsidRPr="00A36AFA">
          <w:rPr>
            <w:lang w:val="en-US"/>
            <w:rPrChange w:id="134" w:author="FIXED-TERM Gurram Surendra Babu (CR/AEM2)" w:date="2015-08-27T14:25:00Z">
              <w:rPr>
                <w:b/>
                <w:lang w:val="en-US"/>
              </w:rPr>
            </w:rPrChange>
          </w:rPr>
          <w:t>url</w:t>
        </w:r>
      </w:ins>
      <w:proofErr w:type="spellEnd"/>
      <w:proofErr w:type="gramEnd"/>
      <w:ins w:id="135" w:author="FIXED-TERM Gurram Surendra Babu (CR/AEM2)" w:date="2015-08-27T13:10:00Z">
        <w:r w:rsidR="00D221FA" w:rsidRPr="00A36AFA">
          <w:rPr>
            <w:lang w:val="en-US"/>
            <w:rPrChange w:id="136" w:author="FIXED-TERM Gurram Surendra Babu (CR/AEM2)" w:date="2015-08-27T14:25:00Z">
              <w:rPr>
                <w:b/>
                <w:lang w:val="en-US"/>
              </w:rPr>
            </w:rPrChange>
          </w:rPr>
          <w:t xml:space="preserve"> in postman </w:t>
        </w:r>
        <w:proofErr w:type="spellStart"/>
        <w:r w:rsidR="00D221FA" w:rsidRPr="00A36AFA">
          <w:rPr>
            <w:lang w:val="en-US"/>
            <w:rPrChange w:id="137" w:author="FIXED-TERM Gurram Surendra Babu (CR/AEM2)" w:date="2015-08-27T14:25:00Z">
              <w:rPr>
                <w:b/>
                <w:lang w:val="en-US"/>
              </w:rPr>
            </w:rPrChange>
          </w:rPr>
          <w:t>url</w:t>
        </w:r>
      </w:ins>
      <w:proofErr w:type="spellEnd"/>
      <w:ins w:id="138" w:author="FIXED-TERM Gurram Surendra Babu (CR/AEM2)" w:date="2015-08-27T13:11:00Z">
        <w:r w:rsidR="00D221FA">
          <w:rPr>
            <w:b/>
            <w:lang w:val="en-US"/>
          </w:rPr>
          <w:t xml:space="preserve">                                         </w:t>
        </w:r>
        <w:r w:rsidR="00D221FA" w:rsidRPr="00D221FA">
          <w:rPr>
            <w:b/>
            <w:lang w:val="en-US"/>
          </w:rPr>
          <w:t xml:space="preserve">   </w:t>
        </w:r>
        <w:r w:rsidR="00B32261">
          <w:rPr>
            <w:b/>
            <w:lang w:val="en-US"/>
          </w:rPr>
          <w:t xml:space="preserve">        </w:t>
        </w:r>
        <w:r w:rsidR="00B32261" w:rsidRPr="00A36AFA">
          <w:rPr>
            <w:lang w:val="en-US"/>
            <w:rPrChange w:id="139" w:author="FIXED-TERM Gurram Surendra Babu (CR/AEM2)" w:date="2015-08-27T14:25:00Z">
              <w:rPr>
                <w:b/>
                <w:lang w:val="en-US"/>
              </w:rPr>
            </w:rPrChange>
          </w:rPr>
          <w:t xml:space="preserve">Enter the </w:t>
        </w:r>
        <w:proofErr w:type="spellStart"/>
        <w:r w:rsidR="00B32261" w:rsidRPr="00A36AFA">
          <w:rPr>
            <w:lang w:val="en-US"/>
            <w:rPrChange w:id="140" w:author="FIXED-TERM Gurram Surendra Babu (CR/AEM2)" w:date="2015-08-27T14:25:00Z">
              <w:rPr>
                <w:b/>
                <w:lang w:val="en-US"/>
              </w:rPr>
            </w:rPrChange>
          </w:rPr>
          <w:t>url</w:t>
        </w:r>
        <w:proofErr w:type="spellEnd"/>
        <w:r w:rsidR="00B32261" w:rsidRPr="00A36AFA">
          <w:rPr>
            <w:lang w:val="en-US"/>
            <w:rPrChange w:id="141" w:author="FIXED-TERM Gurram Surendra Babu (CR/AEM2)" w:date="2015-08-27T14:25:00Z">
              <w:rPr>
                <w:b/>
                <w:lang w:val="en-US"/>
              </w:rPr>
            </w:rPrChange>
          </w:rPr>
          <w:t xml:space="preserve"> in browser</w:t>
        </w:r>
        <w:r w:rsidR="00D221FA" w:rsidRPr="00A36AFA">
          <w:rPr>
            <w:lang w:val="en-US"/>
            <w:rPrChange w:id="142" w:author="FIXED-TERM Gurram Surendra Babu (CR/AEM2)" w:date="2015-08-27T14:25:00Z">
              <w:rPr>
                <w:b/>
                <w:lang w:val="en-US"/>
              </w:rPr>
            </w:rPrChange>
          </w:rPr>
          <w:t xml:space="preserve"> </w:t>
        </w:r>
        <w:proofErr w:type="spellStart"/>
        <w:r w:rsidR="00D221FA" w:rsidRPr="00A36AFA">
          <w:rPr>
            <w:lang w:val="en-US"/>
            <w:rPrChange w:id="143" w:author="FIXED-TERM Gurram Surendra Babu (CR/AEM2)" w:date="2015-08-27T14:25:00Z">
              <w:rPr>
                <w:b/>
                <w:lang w:val="en-US"/>
              </w:rPr>
            </w:rPrChange>
          </w:rPr>
          <w:t>url</w:t>
        </w:r>
        <w:proofErr w:type="spellEnd"/>
      </w:ins>
    </w:p>
    <w:p w14:paraId="405A6892" w14:textId="7E4BF44E" w:rsidR="00B32261" w:rsidRDefault="00196879" w:rsidP="0095791C">
      <w:pPr>
        <w:rPr>
          <w:ins w:id="144" w:author="FIXED-TERM Gurram Surendra Babu (CR/AEM2)" w:date="2015-08-27T13:11:00Z"/>
          <w:b/>
          <w:lang w:val="en-US"/>
        </w:rPr>
      </w:pPr>
      <w:ins w:id="145" w:author="FIXED-TERM Gurram Surendra Babu (CR/AEM2)" w:date="2015-08-28T09:43:00Z">
        <w:r>
          <w:rPr>
            <w:b/>
            <w:noProof/>
            <w:lang w:eastAsia="de-DE"/>
          </w:rPr>
          <w:pict w14:anchorId="633B95E4">
            <v:shape id="_x0000_s1069" type="#_x0000_t32" style="position:absolute;margin-left:315pt;margin-top:.2pt;width:0;height:17.85pt;z-index:251659776" o:connectortype="straight">
              <v:stroke endarrow="block"/>
            </v:shape>
          </w:pict>
        </w:r>
      </w:ins>
      <w:ins w:id="146" w:author="FIXED-TERM Gurram Surendra Babu (CR/AEM2)" w:date="2015-08-27T13:11:00Z">
        <w:r w:rsidR="00B32261">
          <w:rPr>
            <w:b/>
            <w:lang w:val="en-US"/>
          </w:rPr>
          <w:t xml:space="preserve">                                </w:t>
        </w:r>
      </w:ins>
    </w:p>
    <w:p w14:paraId="29A7BA1C" w14:textId="1BFFE3CE" w:rsidR="00B32261" w:rsidRDefault="00B32261" w:rsidP="0095791C">
      <w:pPr>
        <w:rPr>
          <w:ins w:id="147" w:author="FIXED-TERM Gurram Surendra Babu (CR/AEM2)" w:date="2015-08-27T13:15:00Z"/>
          <w:b/>
          <w:lang w:val="en-US"/>
        </w:rPr>
      </w:pPr>
      <w:ins w:id="148" w:author="FIXED-TERM Gurram Surendra Babu (CR/AEM2)" w:date="2015-08-27T13:14:00Z">
        <w:r w:rsidRPr="00A36AFA">
          <w:rPr>
            <w:lang w:val="en-US"/>
            <w:rPrChange w:id="149" w:author="FIXED-TERM Gurram Surendra Babu (CR/AEM2)" w:date="2015-08-27T14:25:00Z">
              <w:rPr>
                <w:b/>
                <w:lang w:val="en-US"/>
              </w:rPr>
            </w:rPrChange>
          </w:rPr>
          <w:t>The selection box by default will be in postman</w:t>
        </w:r>
      </w:ins>
      <w:ins w:id="150" w:author="FIXED-TERM Gurram Surendra Babu (CR/AEM2)" w:date="2015-08-27T13:11:00Z">
        <w:r>
          <w:rPr>
            <w:b/>
            <w:lang w:val="en-US"/>
          </w:rPr>
          <w:t xml:space="preserve">         </w:t>
        </w:r>
      </w:ins>
      <w:ins w:id="151" w:author="FIXED-TERM Gurram Surendra Babu (CR/AEM2)" w:date="2015-08-27T13:15:00Z">
        <w:r>
          <w:rPr>
            <w:b/>
            <w:lang w:val="en-US"/>
          </w:rPr>
          <w:t xml:space="preserve">   </w:t>
        </w:r>
        <w:r w:rsidRPr="00A36AFA">
          <w:rPr>
            <w:lang w:val="en-US"/>
            <w:rPrChange w:id="152" w:author="FIXED-TERM Gurram Surendra Babu (CR/AEM2)" w:date="2015-08-27T14:25:00Z">
              <w:rPr>
                <w:b/>
                <w:lang w:val="en-US"/>
              </w:rPr>
            </w:rPrChange>
          </w:rPr>
          <w:t>the</w:t>
        </w:r>
      </w:ins>
      <w:ins w:id="153" w:author="FIXED-TERM Gurram Surendra Babu (CR/AEM2)" w:date="2015-08-27T13:14:00Z">
        <w:r w:rsidRPr="00A36AFA">
          <w:rPr>
            <w:lang w:val="en-US"/>
            <w:rPrChange w:id="154" w:author="FIXED-TERM Gurram Surendra Babu (CR/AEM2)" w:date="2015-08-27T14:25:00Z">
              <w:rPr>
                <w:b/>
                <w:lang w:val="en-US"/>
              </w:rPr>
            </w:rPrChange>
          </w:rPr>
          <w:t xml:space="preserve"> selection box is triggered by html</w:t>
        </w:r>
        <w:r>
          <w:rPr>
            <w:b/>
            <w:lang w:val="en-US"/>
          </w:rPr>
          <w:t xml:space="preserve"> </w:t>
        </w:r>
      </w:ins>
      <w:ins w:id="155" w:author="FIXED-TERM Gurram Surendra Babu (CR/AEM2)" w:date="2015-08-27T13:15:00Z">
        <w:r>
          <w:rPr>
            <w:b/>
            <w:lang w:val="en-US"/>
          </w:rPr>
          <w:t xml:space="preserve">  </w:t>
        </w:r>
      </w:ins>
    </w:p>
    <w:p w14:paraId="37EE3E84" w14:textId="411A7238" w:rsidR="00B32261" w:rsidRPr="00A36AFA" w:rsidRDefault="00196879" w:rsidP="0095791C">
      <w:pPr>
        <w:rPr>
          <w:ins w:id="156" w:author="FIXED-TERM Gurram Surendra Babu (CR/AEM2)" w:date="2015-08-27T13:16:00Z"/>
          <w:lang w:val="en-US"/>
          <w:rPrChange w:id="157" w:author="FIXED-TERM Gurram Surendra Babu (CR/AEM2)" w:date="2015-08-27T14:25:00Z">
            <w:rPr>
              <w:ins w:id="158" w:author="FIXED-TERM Gurram Surendra Babu (CR/AEM2)" w:date="2015-08-27T13:16:00Z"/>
              <w:b/>
              <w:lang w:val="en-US"/>
            </w:rPr>
          </w:rPrChange>
        </w:rPr>
      </w:pPr>
      <w:ins w:id="159" w:author="FIXED-TERM Gurram Surendra Babu (CR/AEM2)" w:date="2015-08-28T09:44:00Z">
        <w:r>
          <w:rPr>
            <w:b/>
            <w:noProof/>
            <w:lang w:eastAsia="de-DE"/>
          </w:rPr>
          <w:pict w14:anchorId="257343E7">
            <v:shape id="_x0000_s1070" type="#_x0000_t32" style="position:absolute;margin-left:81.3pt;margin-top:2.7pt;width:0;height:30.9pt;z-index:251660800" o:connectortype="straight">
              <v:stroke endarrow="block"/>
            </v:shape>
          </w:pict>
        </w:r>
        <w:r>
          <w:rPr>
            <w:b/>
            <w:noProof/>
            <w:lang w:eastAsia="de-DE"/>
          </w:rPr>
          <w:pict w14:anchorId="15E6739B">
            <v:shape id="_x0000_s1073" type="#_x0000_t32" style="position:absolute;margin-left:315pt;margin-top:20.55pt;width:0;height:12.95pt;z-index:251661824" o:connectortype="straight">
              <v:stroke endarrow="block"/>
            </v:shape>
          </w:pict>
        </w:r>
      </w:ins>
      <w:del w:id="160" w:author="FIXED-TERM Gurram Surendra Babu (CR/AEM2)" w:date="2015-08-28T09:44:00Z">
        <w:r>
          <w:rPr>
            <w:b/>
            <w:noProof/>
            <w:lang w:eastAsia="de-DE"/>
          </w:rPr>
          <w:pict w14:anchorId="15E6739B">
            <v:shape id="_x0000_s1087" type="#_x0000_t32" style="position:absolute;margin-left:323.8pt;margin-top:15.65pt;width:1.35pt;height:21.7pt;z-index:251672064" o:connectortype="straight">
              <v:stroke endarrow="block"/>
            </v:shape>
          </w:pict>
        </w:r>
        <w:r>
          <w:rPr>
            <w:b/>
            <w:noProof/>
            <w:lang w:eastAsia="de-DE"/>
          </w:rPr>
          <w:pict w14:anchorId="257343E7">
            <v:shape id="_x0000_s1086" type="#_x0000_t32" style="position:absolute;margin-left:78.6pt;margin-top:2.7pt;width:1.4pt;height:29.25pt;z-index:251671040" o:connectortype="straight">
              <v:stroke endarrow="block"/>
            </v:shape>
          </w:pict>
        </w:r>
      </w:del>
      <w:ins w:id="161" w:author="FIXED-TERM Gurram Surendra Babu (CR/AEM2)" w:date="2015-08-27T13:15:00Z">
        <w:r w:rsidR="00B32261">
          <w:rPr>
            <w:b/>
            <w:lang w:val="en-US"/>
          </w:rPr>
          <w:t xml:space="preserve">                                                                                                               </w:t>
        </w:r>
      </w:ins>
      <w:ins w:id="162" w:author="FIXED-TERM Gurram Surendra Babu (CR/AEM2)" w:date="2015-08-27T13:16:00Z">
        <w:r w:rsidR="00B32261">
          <w:rPr>
            <w:b/>
            <w:lang w:val="en-US"/>
          </w:rPr>
          <w:t xml:space="preserve">     </w:t>
        </w:r>
      </w:ins>
      <w:ins w:id="163" w:author="FIXED-TERM Gurram Surendra Babu (CR/AEM2)" w:date="2015-08-27T13:15:00Z">
        <w:r w:rsidR="00B32261" w:rsidRPr="00A36AFA">
          <w:rPr>
            <w:lang w:val="en-US"/>
            <w:rPrChange w:id="164" w:author="FIXED-TERM Gurram Surendra Babu (CR/AEM2)" w:date="2015-08-27T14:25:00Z">
              <w:rPr>
                <w:b/>
                <w:lang w:val="en-US"/>
              </w:rPr>
            </w:rPrChange>
          </w:rPr>
          <w:t xml:space="preserve">Form </w:t>
        </w:r>
      </w:ins>
      <w:ins w:id="165" w:author="FIXED-TERM Gurram Surendra Babu (CR/AEM2)" w:date="2015-08-27T13:16:00Z">
        <w:r w:rsidR="00B32261" w:rsidRPr="00A36AFA">
          <w:rPr>
            <w:lang w:val="en-US"/>
            <w:rPrChange w:id="166" w:author="FIXED-TERM Gurram Surendra Babu (CR/AEM2)" w:date="2015-08-27T14:25:00Z">
              <w:rPr>
                <w:b/>
                <w:lang w:val="en-US"/>
              </w:rPr>
            </w:rPrChange>
          </w:rPr>
          <w:t xml:space="preserve">in index.html file </w:t>
        </w:r>
      </w:ins>
      <w:ins w:id="167" w:author="FIXED-TERM Gurram Surendra Babu (CR/AEM2)" w:date="2015-08-27T13:15:00Z">
        <w:r w:rsidR="00B32261" w:rsidRPr="00A36AFA">
          <w:rPr>
            <w:lang w:val="en-US"/>
            <w:rPrChange w:id="168" w:author="FIXED-TERM Gurram Surendra Babu (CR/AEM2)" w:date="2015-08-27T14:25:00Z">
              <w:rPr>
                <w:b/>
                <w:lang w:val="en-US"/>
              </w:rPr>
            </w:rPrChange>
          </w:rPr>
          <w:t xml:space="preserve"> </w:t>
        </w:r>
      </w:ins>
    </w:p>
    <w:p w14:paraId="39157423" w14:textId="77777777" w:rsidR="00647373" w:rsidRDefault="00B32261" w:rsidP="0095791C">
      <w:pPr>
        <w:rPr>
          <w:ins w:id="169" w:author="FIXED-TERM Gurram Surendra Babu (CR/AEM2)" w:date="2015-09-14T10:58:00Z"/>
          <w:b/>
          <w:lang w:val="en-US"/>
        </w:rPr>
      </w:pPr>
      <w:ins w:id="170" w:author="FIXED-TERM Gurram Surendra Babu (CR/AEM2)" w:date="2015-08-27T13:16:00Z">
        <w:r>
          <w:rPr>
            <w:b/>
            <w:lang w:val="en-US"/>
          </w:rPr>
          <w:t xml:space="preserve">  </w:t>
        </w:r>
      </w:ins>
    </w:p>
    <w:p w14:paraId="7D3BAECC" w14:textId="0999B924" w:rsidR="009621B1" w:rsidRDefault="00196879" w:rsidP="0095791C">
      <w:pPr>
        <w:rPr>
          <w:ins w:id="171" w:author="FIXED-TERM Gurram Surendra Babu (CR/AEM2)" w:date="2015-08-27T13:20:00Z"/>
          <w:b/>
          <w:lang w:val="en-US"/>
        </w:rPr>
      </w:pPr>
      <w:ins w:id="172" w:author="FIXED-TERM Gurram Surendra Babu (CR/AEM2)" w:date="2015-08-28T09:45:00Z">
        <w:r>
          <w:rPr>
            <w:noProof/>
            <w:lang w:eastAsia="de-DE"/>
            <w:rPrChange w:id="173" w:author="FIXED-TERM Gurram Surendra Babu (CR/AEM2)" w:date="2015-08-27T14:25:00Z">
              <w:rPr>
                <w:noProof/>
                <w:lang w:eastAsia="de-DE"/>
              </w:rPr>
            </w:rPrChange>
          </w:rPr>
          <w:pict w14:anchorId="3D49B4BD">
            <v:shape id="_x0000_s1074" type="#_x0000_t32" style="position:absolute;margin-left:81.3pt;margin-top:18.85pt;width:.05pt;height:17.85pt;z-index:251662848" o:connectortype="straight">
              <v:stroke endarrow="block"/>
            </v:shape>
          </w:pict>
        </w:r>
        <w:r>
          <w:rPr>
            <w:noProof/>
            <w:lang w:eastAsia="de-DE"/>
          </w:rPr>
          <w:pict w14:anchorId="3EA2C7B7">
            <v:shape id="_x0000_s1076" type="#_x0000_t32" style="position:absolute;margin-left:315pt;margin-top:18.85pt;width:0;height:17.85pt;z-index:251663872" o:connectortype="straight">
              <v:stroke endarrow="block"/>
            </v:shape>
          </w:pict>
        </w:r>
      </w:ins>
      <w:del w:id="174" w:author="FIXED-TERM Gurram Surendra Babu (CR/AEM2)" w:date="2015-08-28T09:45:00Z">
        <w:r>
          <w:rPr>
            <w:noProof/>
            <w:lang w:eastAsia="de-DE"/>
          </w:rPr>
          <w:pict w14:anchorId="3EA2C7B7">
            <v:shape id="_x0000_s1089" type="#_x0000_t32" style="position:absolute;margin-left:325.15pt;margin-top:20.1pt;width:0;height:20.85pt;z-index:251674112" o:connectortype="straight">
              <v:stroke endarrow="block"/>
            </v:shape>
          </w:pict>
        </w:r>
        <w:r>
          <w:rPr>
            <w:noProof/>
            <w:lang w:eastAsia="de-DE"/>
            <w:rPrChange w:id="175" w:author="FIXED-TERM Gurram Surendra Babu (CR/AEM2)" w:date="2015-08-27T14:25:00Z">
              <w:rPr>
                <w:noProof/>
                <w:lang w:eastAsia="de-DE"/>
              </w:rPr>
            </w:rPrChange>
          </w:rPr>
          <w:pict w14:anchorId="3D49B4BD">
            <v:shape id="_x0000_s1088" type="#_x0000_t32" style="position:absolute;margin-left:81.3pt;margin-top:18.85pt;width:0;height:24.45pt;z-index:251673088" o:connectortype="straight">
              <v:stroke endarrow="block"/>
            </v:shape>
          </w:pict>
        </w:r>
      </w:del>
      <w:proofErr w:type="spellStart"/>
      <w:proofErr w:type="gramStart"/>
      <w:ins w:id="176" w:author="FIXED-TERM Gurram Surendra Babu (CR/AEM2)" w:date="2015-08-27T13:18:00Z">
        <w:r w:rsidR="00B32261" w:rsidRPr="00A36AFA">
          <w:rPr>
            <w:lang w:val="en-US"/>
            <w:rPrChange w:id="177" w:author="FIXED-TERM Gurram Surendra Babu (CR/AEM2)" w:date="2015-08-27T14:25:00Z">
              <w:rPr>
                <w:b/>
                <w:lang w:val="en-US"/>
              </w:rPr>
            </w:rPrChange>
          </w:rPr>
          <w:t>url</w:t>
        </w:r>
        <w:proofErr w:type="spellEnd"/>
        <w:r w:rsidR="00B32261" w:rsidRPr="00A36AFA">
          <w:rPr>
            <w:lang w:val="en-US"/>
            <w:rPrChange w:id="178" w:author="FIXED-TERM Gurram Surendra Babu (CR/AEM2)" w:date="2015-08-27T14:25:00Z">
              <w:rPr>
                <w:b/>
                <w:lang w:val="en-US"/>
              </w:rPr>
            </w:rPrChange>
          </w:rPr>
          <w:t xml:space="preserve"> :</w:t>
        </w:r>
      </w:ins>
      <w:proofErr w:type="gramEnd"/>
      <w:ins w:id="179" w:author="FIXED-TERM Gurram Surendra Babu (CR/AEM2)" w:date="2015-08-27T13:19:00Z">
        <w:r w:rsidR="00B32261" w:rsidRPr="00A36AFA">
          <w:rPr>
            <w:lang w:val="en-US"/>
            <w:rPrChange w:id="180" w:author="FIXED-TERM Gurram Surendra Babu (CR/AEM2)" w:date="2015-08-27T14:25:00Z">
              <w:rPr>
                <w:b/>
                <w:lang w:val="en-US"/>
              </w:rPr>
            </w:rPrChange>
          </w:rPr>
          <w:t xml:space="preserve"> http:</w:t>
        </w:r>
        <w:r w:rsidR="00647373">
          <w:rPr>
            <w:lang w:val="en-US"/>
            <w:rPrChange w:id="181" w:author="FIXED-TERM Gurram Surendra Babu (CR/AEM2)" w:date="2015-08-27T14:25:00Z">
              <w:rPr>
                <w:lang w:val="en-US"/>
              </w:rPr>
            </w:rPrChange>
          </w:rPr>
          <w:t>// 139.15.221.16 /updated/httpRequest</w:t>
        </w:r>
        <w:r w:rsidR="00B32261" w:rsidRPr="00A36AFA">
          <w:rPr>
            <w:lang w:val="en-US"/>
            <w:rPrChange w:id="182" w:author="FIXED-TERM Gurram Surendra Babu (CR/AEM2)" w:date="2015-08-27T14:25:00Z">
              <w:rPr>
                <w:b/>
                <w:lang w:val="en-US"/>
              </w:rPr>
            </w:rPrChange>
          </w:rPr>
          <w:t>.php</w:t>
        </w:r>
        <w:r w:rsidR="00647373">
          <w:rPr>
            <w:b/>
            <w:lang w:val="en-US"/>
          </w:rPr>
          <w:t xml:space="preserve">             </w:t>
        </w:r>
        <w:r w:rsidR="00B32261">
          <w:rPr>
            <w:b/>
            <w:lang w:val="en-US"/>
          </w:rPr>
          <w:t xml:space="preserve"> </w:t>
        </w:r>
        <w:r w:rsidR="00B32261" w:rsidRPr="00A36AFA">
          <w:rPr>
            <w:lang w:val="en-US"/>
            <w:rPrChange w:id="183" w:author="FIXED-TERM Gurram Surendra Babu (CR/AEM2)" w:date="2015-08-27T14:25:00Z">
              <w:rPr>
                <w:b/>
                <w:lang w:val="en-US"/>
              </w:rPr>
            </w:rPrChange>
          </w:rPr>
          <w:t>url:   http:// 139.15.221.16 /updated</w:t>
        </w:r>
        <w:r w:rsidR="00B32261">
          <w:rPr>
            <w:b/>
            <w:lang w:val="en-US"/>
          </w:rPr>
          <w:t xml:space="preserve">     </w:t>
        </w:r>
      </w:ins>
    </w:p>
    <w:p w14:paraId="16A42240" w14:textId="05D49B11" w:rsidR="00B32261" w:rsidRDefault="00B32261">
      <w:pPr>
        <w:tabs>
          <w:tab w:val="left" w:pos="7445"/>
        </w:tabs>
        <w:rPr>
          <w:ins w:id="184" w:author="FIXED-TERM Gurram Surendra Babu (CR/AEM2)" w:date="2015-09-08T11:35:00Z"/>
          <w:b/>
          <w:lang w:val="en-US"/>
        </w:rPr>
        <w:pPrChange w:id="185" w:author="FIXED-TERM Gurram Surendra Babu (CR/AEM2)" w:date="2015-08-27T13:22:00Z">
          <w:pPr/>
        </w:pPrChange>
      </w:pPr>
      <w:ins w:id="186" w:author="FIXED-TERM Gurram Surendra Babu (CR/AEM2)" w:date="2015-08-27T13:19:00Z">
        <w:r>
          <w:rPr>
            <w:b/>
            <w:lang w:val="en-US"/>
          </w:rPr>
          <w:t xml:space="preserve">         </w:t>
        </w:r>
      </w:ins>
      <w:ins w:id="187" w:author="FIXED-TERM Gurram Surendra Babu (CR/AEM2)" w:date="2015-08-27T13:16:00Z">
        <w:r>
          <w:rPr>
            <w:b/>
            <w:lang w:val="en-US"/>
          </w:rPr>
          <w:t xml:space="preserve">                             </w:t>
        </w:r>
      </w:ins>
      <w:ins w:id="188" w:author="FIXED-TERM Gurram Surendra Babu (CR/AEM2)" w:date="2015-08-27T13:15:00Z">
        <w:r>
          <w:rPr>
            <w:b/>
            <w:lang w:val="en-US"/>
          </w:rPr>
          <w:t xml:space="preserve">     </w:t>
        </w:r>
      </w:ins>
      <w:ins w:id="189" w:author="FIXED-TERM Gurram Surendra Babu (CR/AEM2)" w:date="2015-08-27T13:11:00Z">
        <w:r>
          <w:rPr>
            <w:b/>
            <w:lang w:val="en-US"/>
          </w:rPr>
          <w:t xml:space="preserve">   </w:t>
        </w:r>
      </w:ins>
      <w:ins w:id="190" w:author="FIXED-TERM Gurram Surendra Babu (CR/AEM2)" w:date="2015-08-27T13:21:00Z">
        <w:r>
          <w:rPr>
            <w:b/>
            <w:lang w:val="en-US"/>
          </w:rPr>
          <w:t xml:space="preserve">  </w:t>
        </w:r>
      </w:ins>
      <w:ins w:id="191" w:author="FIXED-TERM Gurram Surendra Babu (CR/AEM2)" w:date="2015-08-27T13:22:00Z">
        <w:r w:rsidR="00412982">
          <w:rPr>
            <w:b/>
            <w:lang w:val="en-US"/>
          </w:rPr>
          <w:tab/>
        </w:r>
      </w:ins>
    </w:p>
    <w:p w14:paraId="769C8C92" w14:textId="440B7EA7" w:rsidR="00647373" w:rsidRDefault="009621B1">
      <w:pPr>
        <w:tabs>
          <w:tab w:val="left" w:pos="7445"/>
        </w:tabs>
        <w:rPr>
          <w:ins w:id="192" w:author="FIXED-TERM Gurram Surendra Babu (CR/AEM2)" w:date="2015-09-14T11:01:00Z"/>
          <w:lang w:val="en-US"/>
        </w:rPr>
        <w:pPrChange w:id="193" w:author="FIXED-TERM Gurram Surendra Babu (CR/AEM2)" w:date="2015-08-27T13:22:00Z">
          <w:pPr/>
        </w:pPrChange>
      </w:pPr>
      <w:commentRangeStart w:id="194"/>
      <w:ins w:id="195" w:author="FIXED-TERM Gurram Surendra Babu (CR/AEM2)" w:date="2015-09-08T11:37:00Z">
        <w:r w:rsidRPr="005B3715">
          <w:rPr>
            <w:lang w:val="en-US"/>
            <w:rPrChange w:id="196" w:author="FIXED-TERM Gurram Surendra Babu (CR/AEM2)" w:date="2015-09-08T11:41:00Z">
              <w:rPr>
                <w:b/>
                <w:lang w:val="en-US"/>
              </w:rPr>
            </w:rPrChange>
          </w:rPr>
          <w:t xml:space="preserve"> </w:t>
        </w:r>
      </w:ins>
      <w:ins w:id="197" w:author="FIXED-TERM Gurram Surendra Babu (CR/AEM2)" w:date="2015-09-09T13:11:00Z">
        <w:r w:rsidR="00C54E7B" w:rsidRPr="00C54E7B">
          <w:rPr>
            <w:lang w:val="en-US"/>
          </w:rPr>
          <w:t>In postman, we can ignore script.js file because</w:t>
        </w:r>
        <w:r w:rsidR="00C54E7B">
          <w:rPr>
            <w:lang w:val="en-US"/>
          </w:rPr>
          <w:t xml:space="preserve">          </w:t>
        </w:r>
      </w:ins>
      <w:ins w:id="198" w:author="FIXED-TERM Gurram Surendra Babu (CR/AEM2)" w:date="2015-09-08T11:41:00Z">
        <w:r w:rsidR="00C54E7B">
          <w:rPr>
            <w:lang w:val="en-US"/>
          </w:rPr>
          <w:t xml:space="preserve"> </w:t>
        </w:r>
      </w:ins>
      <w:ins w:id="199" w:author="FIXED-TERM Gurram Surendra Babu (CR/AEM2)" w:date="2015-09-14T11:01:00Z">
        <w:r w:rsidR="00647373">
          <w:rPr>
            <w:lang w:val="en-US"/>
          </w:rPr>
          <w:t xml:space="preserve">  </w:t>
        </w:r>
      </w:ins>
      <w:ins w:id="200" w:author="FIXED-TERM Gurram Surendra Babu (CR/AEM2)" w:date="2015-09-09T13:11:00Z">
        <w:r w:rsidR="00C54E7B">
          <w:rPr>
            <w:lang w:val="en-US"/>
          </w:rPr>
          <w:t xml:space="preserve"> </w:t>
        </w:r>
      </w:ins>
      <w:ins w:id="201" w:author="FIXED-TERM Gurram Surendra Babu (CR/AEM2)" w:date="2015-09-08T11:42:00Z">
        <w:r w:rsidR="005B3715" w:rsidRPr="005B3715">
          <w:rPr>
            <w:lang w:val="en-US"/>
          </w:rPr>
          <w:t xml:space="preserve">script.js (JavaScript file) processes </w:t>
        </w:r>
      </w:ins>
      <w:ins w:id="202" w:author="FIXED-TERM Gurram Surendra Babu (CR/AEM2)" w:date="2015-09-14T11:03:00Z">
        <w:r w:rsidR="00647373" w:rsidRPr="005B3715">
          <w:rPr>
            <w:lang w:val="en-US"/>
          </w:rPr>
          <w:t>our</w:t>
        </w:r>
        <w:r w:rsidR="00647373">
          <w:rPr>
            <w:lang w:val="en-US"/>
          </w:rPr>
          <w:t xml:space="preserve"> the</w:t>
        </w:r>
      </w:ins>
      <w:ins w:id="203" w:author="FIXED-TERM Gurram Surendra Babu (CR/AEM2)" w:date="2015-09-14T11:01:00Z">
        <w:r w:rsidR="00647373">
          <w:rPr>
            <w:lang w:val="en-US"/>
          </w:rPr>
          <w:t xml:space="preserve"> </w:t>
        </w:r>
      </w:ins>
    </w:p>
    <w:p w14:paraId="39A1D191" w14:textId="09642EFD" w:rsidR="00647373" w:rsidRDefault="00647373">
      <w:pPr>
        <w:tabs>
          <w:tab w:val="left" w:pos="7445"/>
        </w:tabs>
        <w:rPr>
          <w:ins w:id="204" w:author="FIXED-TERM Gurram Surendra Babu (CR/AEM2)" w:date="2015-09-14T11:00:00Z"/>
          <w:lang w:val="en-US"/>
        </w:rPr>
        <w:pPrChange w:id="205" w:author="FIXED-TERM Gurram Surendra Babu (CR/AEM2)" w:date="2015-08-27T13:22:00Z">
          <w:pPr/>
        </w:pPrChange>
      </w:pPr>
      <w:proofErr w:type="gramStart"/>
      <w:ins w:id="206" w:author="FIXED-TERM Gurram Surendra Babu (CR/AEM2)" w:date="2015-09-14T11:02:00Z">
        <w:r>
          <w:rPr>
            <w:lang w:val="en-US"/>
          </w:rPr>
          <w:t>s</w:t>
        </w:r>
      </w:ins>
      <w:ins w:id="207" w:author="FIXED-TERM Gurram Surendra Babu (CR/AEM2)" w:date="2015-09-14T11:01:00Z">
        <w:r w:rsidRPr="00C54E7B">
          <w:rPr>
            <w:lang w:val="en-US"/>
          </w:rPr>
          <w:t>pecified</w:t>
        </w:r>
      </w:ins>
      <w:proofErr w:type="gramEnd"/>
      <w:ins w:id="208" w:author="FIXED-TERM Gurram Surendra Babu (CR/AEM2)" w:date="2015-09-09T13:13:00Z">
        <w:r w:rsidR="00C54E7B" w:rsidRPr="00C54E7B">
          <w:rPr>
            <w:lang w:val="en-US"/>
          </w:rPr>
          <w:t xml:space="preserve"> URL directly addresses</w:t>
        </w:r>
      </w:ins>
      <w:ins w:id="209" w:author="FIXED-TERM Gurram Surendra Babu (CR/AEM2)" w:date="2015-09-14T10:59:00Z">
        <w:r>
          <w:rPr>
            <w:lang w:val="en-US"/>
          </w:rPr>
          <w:t xml:space="preserve"> httpRequest.php </w:t>
        </w:r>
      </w:ins>
      <w:ins w:id="210" w:author="FIXED-TERM Gurram Surendra Babu (CR/AEM2)" w:date="2015-09-14T11:00:00Z">
        <w:r>
          <w:rPr>
            <w:lang w:val="en-US"/>
          </w:rPr>
          <w:t xml:space="preserve">    </w:t>
        </w:r>
      </w:ins>
      <w:ins w:id="211" w:author="FIXED-TERM Gurram Surendra Babu (CR/AEM2)" w:date="2015-09-14T11:01:00Z">
        <w:r>
          <w:rPr>
            <w:lang w:val="en-US"/>
          </w:rPr>
          <w:t xml:space="preserve">     </w:t>
        </w:r>
      </w:ins>
      <w:ins w:id="212" w:author="FIXED-TERM Gurram Surendra Babu (CR/AEM2)" w:date="2015-09-08T11:42:00Z">
        <w:r w:rsidR="005B3715">
          <w:rPr>
            <w:lang w:val="en-US"/>
          </w:rPr>
          <w:t xml:space="preserve">request by sending </w:t>
        </w:r>
        <w:proofErr w:type="spellStart"/>
        <w:r w:rsidR="005B3715">
          <w:rPr>
            <w:lang w:val="en-US"/>
          </w:rPr>
          <w:t>HttpRequest</w:t>
        </w:r>
        <w:proofErr w:type="spellEnd"/>
        <w:r>
          <w:rPr>
            <w:lang w:val="en-US"/>
          </w:rPr>
          <w:t xml:space="preserve"> to the</w:t>
        </w:r>
      </w:ins>
      <w:ins w:id="213" w:author="FIXED-TERM Gurram Surendra Babu (CR/AEM2)" w:date="2015-09-14T11:00:00Z">
        <w:r>
          <w:rPr>
            <w:lang w:val="en-US"/>
          </w:rPr>
          <w:t xml:space="preserve"> </w:t>
        </w:r>
      </w:ins>
      <w:ins w:id="214" w:author="FIXED-TERM Gurram Surendra Babu (CR/AEM2)" w:date="2015-09-08T11:42:00Z">
        <w:r w:rsidR="005B3715">
          <w:rPr>
            <w:lang w:val="en-US"/>
          </w:rPr>
          <w:t xml:space="preserve">server </w:t>
        </w:r>
      </w:ins>
    </w:p>
    <w:p w14:paraId="06B9111A" w14:textId="5A0AE3FB" w:rsidR="009621B1" w:rsidRDefault="00196879">
      <w:pPr>
        <w:tabs>
          <w:tab w:val="left" w:pos="7445"/>
        </w:tabs>
        <w:rPr>
          <w:ins w:id="215" w:author="FIXED-TERM Gurram Surendra Babu (CR/AEM2)" w:date="2015-09-08T11:44:00Z"/>
          <w:lang w:val="en-US"/>
        </w:rPr>
        <w:pPrChange w:id="216" w:author="FIXED-TERM Gurram Surendra Babu (CR/AEM2)" w:date="2015-08-27T13:22:00Z">
          <w:pPr/>
        </w:pPrChange>
      </w:pPr>
      <w:r>
        <w:rPr>
          <w:noProof/>
          <w:lang w:eastAsia="de-DE"/>
        </w:rPr>
        <w:pict w14:anchorId="0D4B5644">
          <v:shape id="_x0000_s1102" type="#_x0000_t32" style="position:absolute;margin-left:81.3pt;margin-top:18.15pt;width:.05pt;height:27pt;z-index:251682304" o:connectortype="straight">
            <v:stroke endarrow="block"/>
          </v:shape>
        </w:pict>
      </w:r>
      <w:proofErr w:type="gramStart"/>
      <w:ins w:id="217" w:author="FIXED-TERM Gurram Surendra Babu (CR/AEM2)" w:date="2015-09-09T13:17:00Z">
        <w:r w:rsidR="00125223">
          <w:rPr>
            <w:lang w:val="en-US"/>
          </w:rPr>
          <w:t>as</w:t>
        </w:r>
        <w:proofErr w:type="gramEnd"/>
        <w:r w:rsidR="00125223">
          <w:rPr>
            <w:lang w:val="en-US"/>
          </w:rPr>
          <w:t xml:space="preserve"> </w:t>
        </w:r>
        <w:r w:rsidR="00125223" w:rsidRPr="00125223">
          <w:rPr>
            <w:lang w:val="en-US"/>
          </w:rPr>
          <w:t>http:</w:t>
        </w:r>
        <w:r w:rsidR="00647373">
          <w:rPr>
            <w:lang w:val="en-US"/>
          </w:rPr>
          <w:t>// 139.15.221.16 /updated/httpRequest</w:t>
        </w:r>
        <w:r w:rsidR="00125223" w:rsidRPr="00125223">
          <w:rPr>
            <w:lang w:val="en-US"/>
          </w:rPr>
          <w:t xml:space="preserve">.php          </w:t>
        </w:r>
      </w:ins>
      <w:r>
        <w:rPr>
          <w:noProof/>
          <w:lang w:eastAsia="de-DE"/>
        </w:rPr>
        <w:pict w14:anchorId="061F3442">
          <v:shape id="_x0000_s1097" type="#_x0000_t32" style="position:absolute;margin-left:315pt;margin-top:18.15pt;width:0;height:18pt;z-index:251679232;mso-position-horizontal-relative:text;mso-position-vertical-relative:text" o:connectortype="straight">
            <v:stroke endarrow="block"/>
          </v:shape>
        </w:pict>
      </w:r>
      <w:del w:id="218" w:author="FIXED-TERM Gurram Surendra Babu (CR/AEM2)" w:date="2015-09-09T13:07:00Z">
        <w:r>
          <w:rPr>
            <w:noProof/>
            <w:lang w:eastAsia="de-DE"/>
          </w:rPr>
          <w:pict w14:anchorId="79D1C9BA">
            <v:shape id="_x0000_s1096" type="#_x0000_t32" style="position:absolute;margin-left:81.3pt;margin-top:18.15pt;width:0;height:18pt;z-index:251678208;mso-position-horizontal-relative:text;mso-position-vertical-relative:text" o:connectortype="straight">
              <v:stroke endarrow="block"/>
            </v:shape>
          </w:pict>
        </w:r>
      </w:del>
      <w:ins w:id="219" w:author="FIXED-TERM Gurram Surendra Babu (CR/AEM2)" w:date="2015-09-08T11:43:00Z">
        <w:r w:rsidR="005B3715">
          <w:rPr>
            <w:lang w:val="en-US"/>
          </w:rPr>
          <w:t>and server responds back with results</w:t>
        </w:r>
      </w:ins>
      <w:commentRangeEnd w:id="194"/>
      <w:ins w:id="220" w:author="FIXED-TERM Gurram Surendra Babu (CR/AEM2)" w:date="2015-09-09T13:19:00Z">
        <w:r w:rsidR="00125223">
          <w:rPr>
            <w:rStyle w:val="Kommentarzeichen"/>
          </w:rPr>
          <w:commentReference w:id="194"/>
        </w:r>
      </w:ins>
    </w:p>
    <w:p w14:paraId="7B0072CD" w14:textId="77777777" w:rsidR="005B3715" w:rsidRDefault="005B3715">
      <w:pPr>
        <w:tabs>
          <w:tab w:val="left" w:pos="7445"/>
        </w:tabs>
        <w:rPr>
          <w:ins w:id="221" w:author="FIXED-TERM Gurram Surendra Babu (CR/AEM2)" w:date="2015-09-08T11:45:00Z"/>
          <w:lang w:val="en-US"/>
        </w:rPr>
        <w:pPrChange w:id="222" w:author="FIXED-TERM Gurram Surendra Babu (CR/AEM2)" w:date="2015-08-27T13:22:00Z">
          <w:pPr/>
        </w:pPrChange>
      </w:pPr>
    </w:p>
    <w:p w14:paraId="155514DB" w14:textId="4E87FCBB" w:rsidR="00E16748" w:rsidRDefault="00647373">
      <w:pPr>
        <w:tabs>
          <w:tab w:val="left" w:pos="7445"/>
        </w:tabs>
        <w:rPr>
          <w:ins w:id="223" w:author="FIXED-TERM Gurram Surendra Babu (CR/AEM2)" w:date="2015-09-08T11:46:00Z"/>
          <w:lang w:val="en-US"/>
        </w:rPr>
        <w:pPrChange w:id="224" w:author="FIXED-TERM Gurram Surendra Babu (CR/AEM2)" w:date="2015-08-27T13:22:00Z">
          <w:pPr/>
        </w:pPrChange>
      </w:pPr>
      <w:ins w:id="225" w:author="FIXED-TERM Gurram Surendra Babu (CR/AEM2)" w:date="2015-09-14T11:03:00Z">
        <w:r>
          <w:rPr>
            <w:lang w:val="en-US"/>
          </w:rPr>
          <w:t>httpRequest.php (</w:t>
        </w:r>
      </w:ins>
      <w:ins w:id="226" w:author="FIXED-TERM Gurram Surendra Babu (CR/AEM2)" w:date="2015-09-08T11:45:00Z">
        <w:r w:rsidR="00E16748">
          <w:rPr>
            <w:lang w:val="en-US"/>
          </w:rPr>
          <w:t xml:space="preserve">PHP file) after request is been </w:t>
        </w:r>
      </w:ins>
      <w:ins w:id="227" w:author="FIXED-TERM Gurram Surendra Babu (CR/AEM2)" w:date="2015-09-08T11:47:00Z">
        <w:r>
          <w:rPr>
            <w:lang w:val="en-US"/>
          </w:rPr>
          <w:t xml:space="preserve">        </w:t>
        </w:r>
      </w:ins>
      <w:ins w:id="228" w:author="FIXED-TERM Gurram Surendra Babu (CR/AEM2)" w:date="2015-09-14T11:03:00Z">
        <w:r>
          <w:rPr>
            <w:lang w:val="en-US"/>
          </w:rPr>
          <w:t>httpRequest</w:t>
        </w:r>
        <w:r w:rsidRPr="00552308">
          <w:rPr>
            <w:lang w:val="en-US"/>
          </w:rPr>
          <w:t>.php (</w:t>
        </w:r>
      </w:ins>
      <w:ins w:id="229" w:author="FIXED-TERM Gurram Surendra Babu (CR/AEM2)" w:date="2015-09-08T11:48:00Z">
        <w:r w:rsidR="00552308" w:rsidRPr="00552308">
          <w:rPr>
            <w:lang w:val="en-US"/>
          </w:rPr>
          <w:t>PHP file) after request is been</w:t>
        </w:r>
      </w:ins>
    </w:p>
    <w:p w14:paraId="09933820" w14:textId="322EE2E5" w:rsidR="00E16748" w:rsidRDefault="00E16748">
      <w:pPr>
        <w:tabs>
          <w:tab w:val="left" w:pos="7445"/>
        </w:tabs>
        <w:rPr>
          <w:ins w:id="230" w:author="FIXED-TERM Gurram Surendra Babu (CR/AEM2)" w:date="2015-09-08T11:45:00Z"/>
          <w:lang w:val="en-US"/>
        </w:rPr>
        <w:pPrChange w:id="231" w:author="FIXED-TERM Gurram Surendra Babu (CR/AEM2)" w:date="2015-08-27T13:22:00Z">
          <w:pPr/>
        </w:pPrChange>
      </w:pPr>
      <w:ins w:id="232" w:author="FIXED-TERM Gurram Surendra Babu (CR/AEM2)" w:date="2015-09-08T11:46:00Z">
        <w:r>
          <w:rPr>
            <w:lang w:val="en-US"/>
          </w:rPr>
          <w:t xml:space="preserve">Processed from server, the results </w:t>
        </w:r>
        <w:proofErr w:type="gramStart"/>
        <w:r>
          <w:rPr>
            <w:lang w:val="en-US"/>
          </w:rPr>
          <w:t xml:space="preserve">( </w:t>
        </w:r>
        <w:proofErr w:type="spellStart"/>
        <w:r>
          <w:rPr>
            <w:lang w:val="en-US"/>
          </w:rPr>
          <w:t>xmlfiles</w:t>
        </w:r>
        <w:proofErr w:type="spellEnd"/>
        <w:proofErr w:type="gramEnd"/>
        <w:r>
          <w:rPr>
            <w:lang w:val="en-US"/>
          </w:rPr>
          <w:t>)</w:t>
        </w:r>
      </w:ins>
      <w:ins w:id="233" w:author="FIXED-TERM Gurram Surendra Babu (CR/AEM2)" w:date="2015-09-08T11:48:00Z">
        <w:r w:rsidR="00552308">
          <w:rPr>
            <w:lang w:val="en-US"/>
          </w:rPr>
          <w:t xml:space="preserve">             </w:t>
        </w:r>
      </w:ins>
      <w:ins w:id="234" w:author="FIXED-TERM Gurram Surendra Babu (CR/AEM2)" w:date="2015-09-08T12:40:00Z">
        <w:r w:rsidR="008C5770">
          <w:rPr>
            <w:lang w:val="en-US"/>
          </w:rPr>
          <w:t xml:space="preserve">   </w:t>
        </w:r>
      </w:ins>
      <w:ins w:id="235" w:author="FIXED-TERM Gurram Surendra Babu (CR/AEM2)" w:date="2015-09-08T11:48:00Z">
        <w:r w:rsidR="00552308">
          <w:rPr>
            <w:lang w:val="en-US"/>
          </w:rPr>
          <w:t xml:space="preserve"> </w:t>
        </w:r>
        <w:r w:rsidR="00552308" w:rsidRPr="00552308">
          <w:rPr>
            <w:lang w:val="en-US"/>
          </w:rPr>
          <w:t xml:space="preserve">Processed from server, the results ( </w:t>
        </w:r>
        <w:proofErr w:type="spellStart"/>
        <w:r w:rsidR="00552308" w:rsidRPr="00552308">
          <w:rPr>
            <w:lang w:val="en-US"/>
          </w:rPr>
          <w:t>xmlfiles</w:t>
        </w:r>
        <w:proofErr w:type="spellEnd"/>
        <w:r w:rsidR="00552308" w:rsidRPr="00552308">
          <w:rPr>
            <w:lang w:val="en-US"/>
          </w:rPr>
          <w:t>)</w:t>
        </w:r>
      </w:ins>
    </w:p>
    <w:p w14:paraId="5B078333" w14:textId="57012225" w:rsidR="00E16748" w:rsidRDefault="00E16748">
      <w:pPr>
        <w:tabs>
          <w:tab w:val="left" w:pos="7445"/>
        </w:tabs>
        <w:rPr>
          <w:ins w:id="236" w:author="FIXED-TERM Gurram Surendra Babu (CR/AEM2)" w:date="2015-09-08T11:47:00Z"/>
          <w:lang w:val="en-US"/>
        </w:rPr>
        <w:pPrChange w:id="237" w:author="FIXED-TERM Gurram Surendra Babu (CR/AEM2)" w:date="2015-08-27T13:22:00Z">
          <w:pPr/>
        </w:pPrChange>
      </w:pPr>
      <w:ins w:id="238" w:author="FIXED-TERM Gurram Surendra Babu (CR/AEM2)" w:date="2015-09-08T11:47:00Z">
        <w:r>
          <w:rPr>
            <w:lang w:val="en-US"/>
          </w:rPr>
          <w:t xml:space="preserve">Are saved in the specified directory given in </w:t>
        </w:r>
      </w:ins>
      <w:ins w:id="239" w:author="FIXED-TERM Gurram Surendra Babu (CR/AEM2)" w:date="2015-09-08T11:48:00Z">
        <w:r w:rsidR="00552308">
          <w:rPr>
            <w:lang w:val="en-US"/>
          </w:rPr>
          <w:t xml:space="preserve">               </w:t>
        </w:r>
      </w:ins>
      <w:ins w:id="240" w:author="FIXED-TERM Gurram Surendra Babu (CR/AEM2)" w:date="2015-09-08T12:40:00Z">
        <w:r w:rsidR="008C5770">
          <w:rPr>
            <w:lang w:val="en-US"/>
          </w:rPr>
          <w:t xml:space="preserve">  </w:t>
        </w:r>
      </w:ins>
      <w:ins w:id="241" w:author="FIXED-TERM Gurram Surendra Babu (CR/AEM2)" w:date="2015-09-08T11:48:00Z">
        <w:r w:rsidR="00552308" w:rsidRPr="00552308">
          <w:rPr>
            <w:lang w:val="en-US"/>
          </w:rPr>
          <w:t>Are saved in the specified directory given in</w:t>
        </w:r>
      </w:ins>
    </w:p>
    <w:p w14:paraId="0C52DC80" w14:textId="26F0F472" w:rsidR="00E16748" w:rsidRPr="005B3715" w:rsidRDefault="00196879">
      <w:pPr>
        <w:tabs>
          <w:tab w:val="left" w:pos="7445"/>
        </w:tabs>
        <w:rPr>
          <w:ins w:id="242" w:author="FIXED-TERM Gurram Surendra Babu (CR/AEM2)" w:date="2015-08-27T13:22:00Z"/>
          <w:lang w:val="en-US"/>
          <w:rPrChange w:id="243" w:author="FIXED-TERM Gurram Surendra Babu (CR/AEM2)" w:date="2015-09-08T11:41:00Z">
            <w:rPr>
              <w:ins w:id="244" w:author="FIXED-TERM Gurram Surendra Babu (CR/AEM2)" w:date="2015-08-27T13:22:00Z"/>
              <w:b/>
              <w:lang w:val="en-US"/>
            </w:rPr>
          </w:rPrChange>
        </w:rPr>
        <w:pPrChange w:id="245" w:author="FIXED-TERM Gurram Surendra Babu (CR/AEM2)" w:date="2015-08-27T13:22:00Z">
          <w:pPr/>
        </w:pPrChange>
      </w:pPr>
      <w:r>
        <w:rPr>
          <w:noProof/>
          <w:lang w:eastAsia="de-DE"/>
        </w:rPr>
        <w:pict w14:anchorId="04DE749D">
          <v:shape id="_x0000_s1099" type="#_x0000_t32" style="position:absolute;margin-left:315pt;margin-top:22.7pt;width:0;height:36pt;z-index:251681280" o:connectortype="straight">
            <v:stroke endarrow="block"/>
          </v:shape>
        </w:pict>
      </w:r>
      <w:r>
        <w:rPr>
          <w:noProof/>
          <w:lang w:eastAsia="de-DE"/>
        </w:rPr>
        <w:pict w14:anchorId="1438B50A">
          <v:shape id="_x0000_s1098" type="#_x0000_t32" style="position:absolute;margin-left:81.3pt;margin-top:22.7pt;width:0;height:36pt;z-index:251680256" o:connectortype="straight">
            <v:stroke endarrow="block"/>
          </v:shape>
        </w:pict>
      </w:r>
      <w:proofErr w:type="spellStart"/>
      <w:ins w:id="246" w:author="FIXED-TERM Gurram Surendra Babu (CR/AEM2)" w:date="2015-09-08T11:47:00Z">
        <w:r w:rsidR="00E16748">
          <w:rPr>
            <w:lang w:val="en-US"/>
          </w:rPr>
          <w:t>Php</w:t>
        </w:r>
        <w:proofErr w:type="spellEnd"/>
        <w:r w:rsidR="00E16748">
          <w:rPr>
            <w:lang w:val="en-US"/>
          </w:rPr>
          <w:t xml:space="preserve"> file (</w:t>
        </w:r>
        <w:proofErr w:type="spellStart"/>
        <w:r w:rsidR="00E16748">
          <w:rPr>
            <w:lang w:val="en-US"/>
          </w:rPr>
          <w:t>php</w:t>
        </w:r>
        <w:proofErr w:type="spellEnd"/>
        <w:r w:rsidR="00E16748">
          <w:rPr>
            <w:lang w:val="en-US"/>
          </w:rPr>
          <w:t xml:space="preserve"> file runs at back end)</w:t>
        </w:r>
      </w:ins>
      <w:ins w:id="247" w:author="FIXED-TERM Gurram Surendra Babu (CR/AEM2)" w:date="2015-09-08T11:48:00Z">
        <w:r w:rsidR="00552308">
          <w:rPr>
            <w:lang w:val="en-US"/>
          </w:rPr>
          <w:t xml:space="preserve">                                 </w:t>
        </w:r>
      </w:ins>
      <w:ins w:id="248" w:author="FIXED-TERM Gurram Surendra Babu (CR/AEM2)" w:date="2015-09-08T12:40:00Z">
        <w:r w:rsidR="008C5770">
          <w:rPr>
            <w:lang w:val="en-US"/>
          </w:rPr>
          <w:t xml:space="preserve">  </w:t>
        </w:r>
      </w:ins>
      <w:proofErr w:type="spellStart"/>
      <w:ins w:id="249" w:author="FIXED-TERM Gurram Surendra Babu (CR/AEM2)" w:date="2015-09-08T11:48:00Z">
        <w:r w:rsidR="00552308" w:rsidRPr="00552308">
          <w:rPr>
            <w:lang w:val="en-US"/>
          </w:rPr>
          <w:t>Php</w:t>
        </w:r>
        <w:proofErr w:type="spellEnd"/>
        <w:r w:rsidR="00552308" w:rsidRPr="00552308">
          <w:rPr>
            <w:lang w:val="en-US"/>
          </w:rPr>
          <w:t xml:space="preserve"> file (</w:t>
        </w:r>
        <w:proofErr w:type="spellStart"/>
        <w:r w:rsidR="00552308" w:rsidRPr="00552308">
          <w:rPr>
            <w:lang w:val="en-US"/>
          </w:rPr>
          <w:t>php</w:t>
        </w:r>
        <w:proofErr w:type="spellEnd"/>
        <w:r w:rsidR="00552308" w:rsidRPr="00552308">
          <w:rPr>
            <w:lang w:val="en-US"/>
          </w:rPr>
          <w:t xml:space="preserve"> file runs at back end)</w:t>
        </w:r>
      </w:ins>
    </w:p>
    <w:p w14:paraId="103D65DB" w14:textId="77777777" w:rsidR="008C5770" w:rsidRDefault="008C5770">
      <w:pPr>
        <w:tabs>
          <w:tab w:val="left" w:pos="7445"/>
        </w:tabs>
        <w:rPr>
          <w:ins w:id="250" w:author="FIXED-TERM Gurram Surendra Babu (CR/AEM2)" w:date="2015-09-08T12:39:00Z"/>
          <w:b/>
          <w:lang w:val="en-US"/>
        </w:rPr>
        <w:pPrChange w:id="251" w:author="FIXED-TERM Gurram Surendra Babu (CR/AEM2)" w:date="2015-08-27T13:22:00Z">
          <w:pPr/>
        </w:pPrChange>
      </w:pPr>
    </w:p>
    <w:p w14:paraId="236CACD4" w14:textId="77777777" w:rsidR="008C5770" w:rsidRDefault="008C5770">
      <w:pPr>
        <w:tabs>
          <w:tab w:val="left" w:pos="7445"/>
        </w:tabs>
        <w:rPr>
          <w:ins w:id="252" w:author="FIXED-TERM Gurram Surendra Babu (CR/AEM2)" w:date="2015-09-08T12:40:00Z"/>
          <w:lang w:val="en-US"/>
        </w:rPr>
        <w:pPrChange w:id="253" w:author="FIXED-TERM Gurram Surendra Babu (CR/AEM2)" w:date="2015-08-27T13:22:00Z">
          <w:pPr/>
        </w:pPrChange>
      </w:pPr>
    </w:p>
    <w:p w14:paraId="13BA9A8F" w14:textId="1E794D6A" w:rsidR="00412982" w:rsidRPr="00A36AFA" w:rsidRDefault="00196879">
      <w:pPr>
        <w:tabs>
          <w:tab w:val="left" w:pos="7445"/>
        </w:tabs>
        <w:rPr>
          <w:ins w:id="254" w:author="FIXED-TERM Gurram Surendra Babu (CR/AEM2)" w:date="2015-08-27T13:25:00Z"/>
          <w:lang w:val="en-US"/>
          <w:rPrChange w:id="255" w:author="FIXED-TERM Gurram Surendra Babu (CR/AEM2)" w:date="2015-08-27T14:25:00Z">
            <w:rPr>
              <w:ins w:id="256" w:author="FIXED-TERM Gurram Surendra Babu (CR/AEM2)" w:date="2015-08-27T13:25:00Z"/>
              <w:b/>
              <w:lang w:val="en-US"/>
            </w:rPr>
          </w:rPrChange>
        </w:rPr>
        <w:pPrChange w:id="257" w:author="FIXED-TERM Gurram Surendra Babu (CR/AEM2)" w:date="2015-08-27T13:22:00Z">
          <w:pPr/>
        </w:pPrChange>
      </w:pPr>
      <w:r>
        <w:rPr>
          <w:b/>
          <w:noProof/>
          <w:lang w:eastAsia="de-DE"/>
        </w:rPr>
        <w:pict w14:anchorId="3C55638A">
          <v:shape id="_x0000_s1077" type="#_x0000_t32" style="position:absolute;margin-left:82pt;margin-top:20.75pt;width:0;height:36.3pt;z-index:251664896" o:connectortype="straight">
            <v:stroke endarrow="block"/>
          </v:shape>
        </w:pict>
      </w:r>
      <w:ins w:id="258" w:author="FIXED-TERM Gurram Surendra Babu (CR/AEM2)" w:date="2015-08-27T13:24:00Z">
        <w:r w:rsidR="00412982" w:rsidRPr="00A36AFA">
          <w:rPr>
            <w:lang w:val="en-US"/>
            <w:rPrChange w:id="259" w:author="FIXED-TERM Gurram Surendra Babu (CR/AEM2)" w:date="2015-08-27T14:25:00Z">
              <w:rPr>
                <w:b/>
                <w:lang w:val="en-US"/>
              </w:rPr>
            </w:rPrChange>
          </w:rPr>
          <w:t>In Postman the status of request is specified</w:t>
        </w:r>
        <w:r w:rsidR="00412982">
          <w:rPr>
            <w:b/>
            <w:lang w:val="en-US"/>
          </w:rPr>
          <w:t xml:space="preserve">                            </w:t>
        </w:r>
      </w:ins>
      <w:ins w:id="260" w:author="FIXED-TERM Gurram Surendra Babu (CR/AEM2)" w:date="2015-08-27T13:25:00Z">
        <w:r w:rsidR="00412982">
          <w:rPr>
            <w:b/>
            <w:lang w:val="en-US"/>
          </w:rPr>
          <w:t xml:space="preserve"> </w:t>
        </w:r>
        <w:r w:rsidR="00412982" w:rsidRPr="00A36AFA">
          <w:rPr>
            <w:lang w:val="en-US"/>
            <w:rPrChange w:id="261" w:author="FIXED-TERM Gurram Surendra Babu (CR/AEM2)" w:date="2015-08-27T14:25:00Z">
              <w:rPr>
                <w:b/>
                <w:lang w:val="en-US"/>
              </w:rPr>
            </w:rPrChange>
          </w:rPr>
          <w:t>in</w:t>
        </w:r>
      </w:ins>
      <w:ins w:id="262" w:author="FIXED-TERM Gurram Surendra Babu (CR/AEM2)" w:date="2015-08-27T13:24:00Z">
        <w:r w:rsidR="00412982" w:rsidRPr="00A36AFA">
          <w:rPr>
            <w:lang w:val="en-US"/>
            <w:rPrChange w:id="263" w:author="FIXED-TERM Gurram Surendra Babu (CR/AEM2)" w:date="2015-08-27T14:25:00Z">
              <w:rPr>
                <w:b/>
                <w:lang w:val="en-US"/>
              </w:rPr>
            </w:rPrChange>
          </w:rPr>
          <w:t xml:space="preserve"> browser you don’t get to know the </w:t>
        </w:r>
      </w:ins>
    </w:p>
    <w:p w14:paraId="484D8EA7" w14:textId="639A9109" w:rsidR="00412982" w:rsidRPr="00A36AFA" w:rsidRDefault="00196879">
      <w:pPr>
        <w:tabs>
          <w:tab w:val="left" w:pos="7445"/>
        </w:tabs>
        <w:rPr>
          <w:ins w:id="264" w:author="FIXED-TERM Gurram Surendra Babu (CR/AEM2)" w:date="2015-08-26T13:18:00Z"/>
          <w:lang w:val="en-US"/>
          <w:rPrChange w:id="265" w:author="FIXED-TERM Gurram Surendra Babu (CR/AEM2)" w:date="2015-08-27T14:25:00Z">
            <w:rPr>
              <w:ins w:id="266" w:author="FIXED-TERM Gurram Surendra Babu (CR/AEM2)" w:date="2015-08-26T13:18:00Z"/>
              <w:b/>
              <w:lang w:val="en-US"/>
            </w:rPr>
          </w:rPrChange>
        </w:rPr>
        <w:pPrChange w:id="267" w:author="FIXED-TERM Gurram Surendra Babu (CR/AEM2)" w:date="2015-08-27T13:22:00Z">
          <w:pPr/>
        </w:pPrChange>
      </w:pPr>
      <w:r>
        <w:rPr>
          <w:b/>
          <w:noProof/>
          <w:lang w:eastAsia="de-DE"/>
        </w:rPr>
        <w:pict w14:anchorId="22400E8F">
          <v:shape id="_x0000_s1078" type="#_x0000_t32" style="position:absolute;margin-left:315pt;margin-top:16.1pt;width:0;height:19.25pt;z-index:251665920" o:connectortype="straight">
            <v:stroke endarrow="block"/>
          </v:shape>
        </w:pict>
      </w:r>
      <w:ins w:id="268" w:author="FIXED-TERM Gurram Surendra Babu (CR/AEM2)" w:date="2015-08-27T13:25:00Z">
        <w:r w:rsidR="00412982">
          <w:rPr>
            <w:b/>
            <w:lang w:val="en-US"/>
          </w:rPr>
          <w:t xml:space="preserve">  </w:t>
        </w:r>
      </w:ins>
      <w:ins w:id="269" w:author="FIXED-TERM Gurram Surendra Babu (CR/AEM2)" w:date="2015-08-27T13:27:00Z">
        <w:r w:rsidR="00412982">
          <w:rPr>
            <w:b/>
            <w:lang w:val="en-US"/>
          </w:rPr>
          <w:t xml:space="preserve">    </w:t>
        </w:r>
      </w:ins>
      <w:ins w:id="270" w:author="FIXED-TERM Gurram Surendra Babu (CR/AEM2)" w:date="2015-08-27T13:25:00Z">
        <w:r w:rsidR="00412982">
          <w:rPr>
            <w:b/>
            <w:lang w:val="en-US"/>
          </w:rPr>
          <w:t xml:space="preserve">                                                                                  </w:t>
        </w:r>
        <w:r w:rsidR="005B3715">
          <w:rPr>
            <w:b/>
            <w:lang w:val="en-US"/>
          </w:rPr>
          <w:t xml:space="preserve">                           </w:t>
        </w:r>
        <w:r w:rsidR="00412982" w:rsidRPr="00A36AFA">
          <w:rPr>
            <w:lang w:val="en-US"/>
            <w:rPrChange w:id="271" w:author="FIXED-TERM Gurram Surendra Babu (CR/AEM2)" w:date="2015-08-27T14:25:00Z">
              <w:rPr>
                <w:b/>
                <w:lang w:val="en-US"/>
              </w:rPr>
            </w:rPrChange>
          </w:rPr>
          <w:t xml:space="preserve">Status of the request  </w:t>
        </w:r>
      </w:ins>
      <w:ins w:id="272" w:author="FIXED-TERM Gurram Surendra Babu (CR/AEM2)" w:date="2015-08-27T13:24:00Z">
        <w:r w:rsidR="00412982" w:rsidRPr="00A36AFA">
          <w:rPr>
            <w:lang w:val="en-US"/>
            <w:rPrChange w:id="273" w:author="FIXED-TERM Gurram Surendra Babu (CR/AEM2)" w:date="2015-08-27T14:25:00Z">
              <w:rPr>
                <w:b/>
                <w:lang w:val="en-US"/>
              </w:rPr>
            </w:rPrChange>
          </w:rPr>
          <w:t xml:space="preserve">                                 </w:t>
        </w:r>
      </w:ins>
    </w:p>
    <w:p w14:paraId="3ED62253" w14:textId="77777777" w:rsidR="00412982" w:rsidRDefault="00412982" w:rsidP="0095791C">
      <w:pPr>
        <w:rPr>
          <w:ins w:id="274" w:author="FIXED-TERM Gurram Surendra Babu (CR/AEM2)" w:date="2015-08-27T13:28:00Z"/>
          <w:b/>
          <w:lang w:val="en-US"/>
        </w:rPr>
      </w:pPr>
      <w:ins w:id="275" w:author="FIXED-TERM Gurram Surendra Babu (CR/AEM2)" w:date="2015-08-27T13:28:00Z">
        <w:r>
          <w:rPr>
            <w:b/>
            <w:lang w:val="en-US"/>
          </w:rPr>
          <w:t xml:space="preserve">   </w:t>
        </w:r>
      </w:ins>
    </w:p>
    <w:p w14:paraId="5462A75E" w14:textId="662E8232" w:rsidR="000808E3" w:rsidRPr="00C5116B" w:rsidRDefault="000B43B4" w:rsidP="0095791C">
      <w:pPr>
        <w:rPr>
          <w:ins w:id="276" w:author="FIXED-TERM Gurram Surendra Babu (CR/AEM2)" w:date="2015-08-27T13:34:00Z"/>
          <w:lang w:val="en-US"/>
          <w:rPrChange w:id="277" w:author="FIXED-TERM Gurram Surendra Babu (CR/AEM2)" w:date="2015-09-07T09:57:00Z">
            <w:rPr>
              <w:ins w:id="278" w:author="FIXED-TERM Gurram Surendra Babu (CR/AEM2)" w:date="2015-08-27T13:34:00Z"/>
              <w:b/>
              <w:lang w:val="en-US"/>
            </w:rPr>
          </w:rPrChange>
        </w:rPr>
      </w:pPr>
      <w:ins w:id="279" w:author="FIXED-TERM Gurram Surendra Babu (CR/AEM2)" w:date="2015-08-27T13:56:00Z">
        <w:r w:rsidRPr="00A36AFA">
          <w:rPr>
            <w:lang w:val="en-US"/>
            <w:rPrChange w:id="280" w:author="FIXED-TERM Gurram Surendra Babu (CR/AEM2)" w:date="2015-08-27T14:25:00Z">
              <w:rPr>
                <w:b/>
                <w:lang w:val="en-US"/>
              </w:rPr>
            </w:rPrChange>
          </w:rPr>
          <w:t xml:space="preserve"> </w:t>
        </w:r>
      </w:ins>
      <w:ins w:id="281" w:author="FIXED-TERM Gurram Surendra Babu (CR/AEM2)" w:date="2015-08-27T13:31:00Z">
        <w:r w:rsidR="000808E3" w:rsidRPr="00A36AFA">
          <w:rPr>
            <w:lang w:val="en-US"/>
            <w:rPrChange w:id="282" w:author="FIXED-TERM Gurram Surendra Babu (CR/AEM2)" w:date="2015-08-27T14:25:00Z">
              <w:rPr>
                <w:b/>
                <w:lang w:val="en-US"/>
              </w:rPr>
            </w:rPrChange>
          </w:rPr>
          <w:t xml:space="preserve">If any errors in </w:t>
        </w:r>
      </w:ins>
      <w:ins w:id="283" w:author="FIXED-TERM Gurram Surendra Babu (CR/AEM2)" w:date="2015-08-27T13:32:00Z">
        <w:r w:rsidR="000808E3" w:rsidRPr="00A36AFA">
          <w:rPr>
            <w:lang w:val="en-US"/>
            <w:rPrChange w:id="284" w:author="FIXED-TERM Gurram Surendra Babu (CR/AEM2)" w:date="2015-08-27T14:25:00Z">
              <w:rPr>
                <w:b/>
                <w:lang w:val="en-US"/>
              </w:rPr>
            </w:rPrChange>
          </w:rPr>
          <w:t>execution</w:t>
        </w:r>
      </w:ins>
      <w:ins w:id="285" w:author="FIXED-TERM Gurram Surendra Babu (CR/AEM2)" w:date="2015-08-27T13:31:00Z">
        <w:r w:rsidR="000808E3" w:rsidRPr="00A36AFA">
          <w:rPr>
            <w:lang w:val="en-US"/>
            <w:rPrChange w:id="286" w:author="FIXED-TERM Gurram Surendra Babu (CR/AEM2)" w:date="2015-08-27T14:25:00Z">
              <w:rPr>
                <w:b/>
                <w:lang w:val="en-US"/>
              </w:rPr>
            </w:rPrChange>
          </w:rPr>
          <w:t xml:space="preserve"> of task</w:t>
        </w:r>
      </w:ins>
      <w:ins w:id="287" w:author="FIXED-TERM Gurram Surendra Babu (CR/AEM2)" w:date="2015-08-27T13:28:00Z">
        <w:r w:rsidR="000808E3" w:rsidRPr="00A36AFA">
          <w:rPr>
            <w:lang w:val="en-US"/>
            <w:rPrChange w:id="288" w:author="FIXED-TERM Gurram Surendra Babu (CR/AEM2)" w:date="2015-08-27T14:25:00Z">
              <w:rPr>
                <w:b/>
                <w:lang w:val="en-US"/>
              </w:rPr>
            </w:rPrChange>
          </w:rPr>
          <w:t xml:space="preserve">, user will be </w:t>
        </w:r>
      </w:ins>
      <w:ins w:id="289" w:author="FIXED-TERM Gurram Surendra Babu (CR/AEM2)" w:date="2015-08-27T13:33:00Z">
        <w:r w:rsidR="000808E3" w:rsidRPr="00A36AFA">
          <w:rPr>
            <w:lang w:val="en-US"/>
            <w:rPrChange w:id="290" w:author="FIXED-TERM Gurram Surendra Babu (CR/AEM2)" w:date="2015-08-27T14:25:00Z">
              <w:rPr>
                <w:b/>
                <w:lang w:val="en-US"/>
              </w:rPr>
            </w:rPrChange>
          </w:rPr>
          <w:t>alerted</w:t>
        </w:r>
        <w:r w:rsidR="000808E3">
          <w:rPr>
            <w:b/>
            <w:lang w:val="en-US"/>
          </w:rPr>
          <w:t xml:space="preserve">            </w:t>
        </w:r>
      </w:ins>
      <w:ins w:id="291" w:author="FIXED-TERM Gurram Surendra Babu (CR/AEM2)" w:date="2015-08-27T13:35:00Z">
        <w:r w:rsidR="000808E3" w:rsidRPr="00A36AFA">
          <w:rPr>
            <w:lang w:val="en-US"/>
            <w:rPrChange w:id="292" w:author="FIXED-TERM Gurram Surendra Babu (CR/AEM2)" w:date="2015-08-27T14:25:00Z">
              <w:rPr>
                <w:b/>
                <w:lang w:val="en-US"/>
              </w:rPr>
            </w:rPrChange>
          </w:rPr>
          <w:t>the</w:t>
        </w:r>
      </w:ins>
      <w:ins w:id="293" w:author="FIXED-TERM Gurram Surendra Babu (CR/AEM2)" w:date="2015-08-27T13:34:00Z">
        <w:r w:rsidR="000808E3" w:rsidRPr="00A36AFA">
          <w:rPr>
            <w:lang w:val="en-US"/>
            <w:rPrChange w:id="294" w:author="FIXED-TERM Gurram Surendra Babu (CR/AEM2)" w:date="2015-08-27T14:25:00Z">
              <w:rPr>
                <w:b/>
                <w:lang w:val="en-US"/>
              </w:rPr>
            </w:rPrChange>
          </w:rPr>
          <w:t xml:space="preserve"> errors normally checked in</w:t>
        </w:r>
        <w:r w:rsidR="000808E3">
          <w:rPr>
            <w:b/>
            <w:lang w:val="en-US"/>
          </w:rPr>
          <w:t xml:space="preserve"> </w:t>
        </w:r>
      </w:ins>
    </w:p>
    <w:p w14:paraId="66702AAE" w14:textId="02DBF876" w:rsidR="000808E3" w:rsidRPr="00A36AFA" w:rsidRDefault="00C5116B" w:rsidP="0095791C">
      <w:pPr>
        <w:rPr>
          <w:ins w:id="295" w:author="FIXED-TERM Gurram Surendra Babu (CR/AEM2)" w:date="2015-08-27T13:33:00Z"/>
          <w:lang w:val="en-US"/>
          <w:rPrChange w:id="296" w:author="FIXED-TERM Gurram Surendra Babu (CR/AEM2)" w:date="2015-08-27T14:25:00Z">
            <w:rPr>
              <w:ins w:id="297" w:author="FIXED-TERM Gurram Surendra Babu (CR/AEM2)" w:date="2015-08-27T13:33:00Z"/>
              <w:b/>
              <w:lang w:val="en-US"/>
            </w:rPr>
          </w:rPrChange>
        </w:rPr>
      </w:pPr>
      <w:ins w:id="298" w:author="FIXED-TERM Gurram Surendra Babu (CR/AEM2)" w:date="2015-08-27T13:34:00Z">
        <w:r>
          <w:rPr>
            <w:lang w:val="en-US"/>
          </w:rPr>
          <w:t xml:space="preserve"> </w:t>
        </w:r>
      </w:ins>
      <w:ins w:id="299" w:author="FIXED-TERM Gurram Surendra Babu (CR/AEM2)" w:date="2015-09-07T09:58:00Z">
        <w:r>
          <w:rPr>
            <w:lang w:val="en-US"/>
          </w:rPr>
          <w:t>In</w:t>
        </w:r>
        <w:r w:rsidRPr="00A36AFA">
          <w:rPr>
            <w:lang w:val="en-US"/>
          </w:rPr>
          <w:t xml:space="preserve"> postman</w:t>
        </w:r>
      </w:ins>
      <w:ins w:id="300" w:author="FIXED-TERM Gurram Surendra Babu (CR/AEM2)" w:date="2015-09-07T09:57:00Z">
        <w:r>
          <w:rPr>
            <w:lang w:val="en-US"/>
          </w:rPr>
          <w:t xml:space="preserve"> itself</w:t>
        </w:r>
      </w:ins>
      <w:ins w:id="301" w:author="FIXED-TERM Gurram Surendra Babu (CR/AEM2)" w:date="2015-08-27T13:34:00Z">
        <w:r w:rsidR="000808E3" w:rsidRPr="00A36AFA">
          <w:rPr>
            <w:lang w:val="en-US"/>
            <w:rPrChange w:id="302" w:author="FIXED-TERM Gurram Surendra Babu (CR/AEM2)" w:date="2015-08-27T14:25:00Z">
              <w:rPr>
                <w:b/>
                <w:lang w:val="en-US"/>
              </w:rPr>
            </w:rPrChange>
          </w:rPr>
          <w:t xml:space="preserve">     </w:t>
        </w:r>
        <w:r>
          <w:rPr>
            <w:lang w:val="en-US"/>
          </w:rPr>
          <w:t xml:space="preserve">    </w:t>
        </w:r>
        <w:r w:rsidR="000808E3" w:rsidRPr="00A36AFA">
          <w:rPr>
            <w:lang w:val="en-US"/>
            <w:rPrChange w:id="303" w:author="FIXED-TERM Gurram Surendra Babu (CR/AEM2)" w:date="2015-08-27T14:25:00Z">
              <w:rPr>
                <w:b/>
                <w:lang w:val="en-US"/>
              </w:rPr>
            </w:rPrChange>
          </w:rPr>
          <w:t xml:space="preserve"> </w:t>
        </w:r>
      </w:ins>
      <w:ins w:id="304" w:author="FIXED-TERM Gurram Surendra Babu (CR/AEM2)" w:date="2015-09-07T09:58:00Z">
        <w:r>
          <w:rPr>
            <w:lang w:val="en-US"/>
          </w:rPr>
          <w:t xml:space="preserve">                                                                 </w:t>
        </w:r>
      </w:ins>
      <w:ins w:id="305" w:author="FIXED-TERM Gurram Surendra Babu (CR/AEM2)" w:date="2015-08-27T13:34:00Z">
        <w:r w:rsidR="000808E3" w:rsidRPr="00A36AFA">
          <w:rPr>
            <w:lang w:val="en-US"/>
            <w:rPrChange w:id="306" w:author="FIXED-TERM Gurram Surendra Babu (CR/AEM2)" w:date="2015-08-27T14:25:00Z">
              <w:rPr>
                <w:b/>
                <w:lang w:val="en-US"/>
              </w:rPr>
            </w:rPrChange>
          </w:rPr>
          <w:t>Development to</w:t>
        </w:r>
      </w:ins>
      <w:ins w:id="307" w:author="Skupin Christian (CR/AEM2)" w:date="2015-09-03T16:24:00Z">
        <w:r w:rsidR="005D3A45">
          <w:rPr>
            <w:lang w:val="en-US"/>
          </w:rPr>
          <w:t>o</w:t>
        </w:r>
      </w:ins>
      <w:ins w:id="308" w:author="FIXED-TERM Gurram Surendra Babu (CR/AEM2)" w:date="2015-08-27T13:34:00Z">
        <w:del w:id="309" w:author="Skupin Christian (CR/AEM2)" w:date="2015-09-03T16:24:00Z">
          <w:r w:rsidR="000808E3" w:rsidRPr="00A36AFA" w:rsidDel="005D3A45">
            <w:rPr>
              <w:lang w:val="en-US"/>
              <w:rPrChange w:id="310" w:author="FIXED-TERM Gurram Surendra Babu (CR/AEM2)" w:date="2015-08-27T14:25:00Z">
                <w:rPr>
                  <w:b/>
                  <w:lang w:val="en-US"/>
                </w:rPr>
              </w:rPrChange>
            </w:rPr>
            <w:delText>l</w:delText>
          </w:r>
        </w:del>
        <w:r w:rsidR="000808E3" w:rsidRPr="00A36AFA">
          <w:rPr>
            <w:lang w:val="en-US"/>
            <w:rPrChange w:id="311" w:author="FIXED-TERM Gurram Surendra Babu (CR/AEM2)" w:date="2015-08-27T14:25:00Z">
              <w:rPr>
                <w:b/>
                <w:lang w:val="en-US"/>
              </w:rPr>
            </w:rPrChange>
          </w:rPr>
          <w:t xml:space="preserve">ls of that </w:t>
        </w:r>
      </w:ins>
      <w:ins w:id="312" w:author="FIXED-TERM Gurram Surendra Babu (CR/AEM2)" w:date="2015-08-27T13:35:00Z">
        <w:r w:rsidR="000808E3" w:rsidRPr="00A36AFA">
          <w:rPr>
            <w:lang w:val="en-US"/>
            <w:rPrChange w:id="313" w:author="FIXED-TERM Gurram Surendra Babu (CR/AEM2)" w:date="2015-08-27T14:25:00Z">
              <w:rPr>
                <w:b/>
                <w:lang w:val="en-US"/>
              </w:rPr>
            </w:rPrChange>
          </w:rPr>
          <w:t>browser</w:t>
        </w:r>
      </w:ins>
      <w:ins w:id="314" w:author="FIXED-TERM Gurram Surendra Babu (CR/AEM2)" w:date="2015-08-27T13:34:00Z">
        <w:r w:rsidR="000808E3" w:rsidRPr="00A36AFA">
          <w:rPr>
            <w:lang w:val="en-US"/>
            <w:rPrChange w:id="315" w:author="FIXED-TERM Gurram Surendra Babu (CR/AEM2)" w:date="2015-08-27T14:25:00Z">
              <w:rPr>
                <w:b/>
                <w:lang w:val="en-US"/>
              </w:rPr>
            </w:rPrChange>
          </w:rPr>
          <w:t xml:space="preserve"> </w:t>
        </w:r>
      </w:ins>
      <w:ins w:id="316" w:author="FIXED-TERM Gurram Surendra Babu (CR/AEM2)" w:date="2015-08-27T13:33:00Z">
        <w:r w:rsidR="000808E3" w:rsidRPr="00A36AFA">
          <w:rPr>
            <w:lang w:val="en-US"/>
            <w:rPrChange w:id="317" w:author="FIXED-TERM Gurram Surendra Babu (CR/AEM2)" w:date="2015-08-27T14:25:00Z">
              <w:rPr>
                <w:b/>
                <w:lang w:val="en-US"/>
              </w:rPr>
            </w:rPrChange>
          </w:rPr>
          <w:t xml:space="preserve">  </w:t>
        </w:r>
      </w:ins>
    </w:p>
    <w:p w14:paraId="3BBAFBFC" w14:textId="77777777" w:rsidR="005B3715" w:rsidRDefault="005B3715" w:rsidP="0095791C">
      <w:pPr>
        <w:rPr>
          <w:ins w:id="318" w:author="FIXED-TERM Gurram Surendra Babu (CR/AEM2)" w:date="2015-09-08T11:45:00Z"/>
          <w:b/>
          <w:lang w:val="en-US"/>
        </w:rPr>
      </w:pPr>
    </w:p>
    <w:p w14:paraId="3F92BD34" w14:textId="74EEE77D" w:rsidR="00D10BC4" w:rsidRDefault="00D10BC4" w:rsidP="0095791C">
      <w:pPr>
        <w:rPr>
          <w:ins w:id="319" w:author="FIXED-TERM Gurram Surendra Babu (CR/AEM2)" w:date="2015-08-27T13:33:00Z"/>
          <w:b/>
          <w:lang w:val="en-US"/>
        </w:rPr>
      </w:pPr>
      <w:ins w:id="320" w:author="FIXED-TERM Gurram Surendra Babu (CR/AEM2)" w:date="2015-08-27T14:14:00Z">
        <w:r w:rsidRPr="00D10BC4">
          <w:rPr>
            <w:b/>
            <w:lang w:val="en-US"/>
          </w:rPr>
          <w:t>In brief</w:t>
        </w:r>
      </w:ins>
    </w:p>
    <w:p w14:paraId="371BD3C2" w14:textId="7592B360" w:rsidR="007E535B" w:rsidRPr="0050178A" w:rsidRDefault="002073C9" w:rsidP="0095791C">
      <w:pPr>
        <w:rPr>
          <w:ins w:id="321" w:author="FIXED-TERM Gurram Surendra Babu (CR/AEM2)" w:date="2015-08-26T13:41:00Z"/>
          <w:lang w:val="en-US"/>
          <w:rPrChange w:id="322" w:author="FIXED-TERM Gurram Surendra Babu (CR/AEM2)" w:date="2015-08-26T13:59:00Z">
            <w:rPr>
              <w:ins w:id="323" w:author="FIXED-TERM Gurram Surendra Babu (CR/AEM2)" w:date="2015-08-26T13:41:00Z"/>
              <w:b/>
              <w:lang w:val="en-US"/>
            </w:rPr>
          </w:rPrChange>
        </w:rPr>
      </w:pPr>
      <w:commentRangeStart w:id="324"/>
      <w:del w:id="325" w:author="FIXED-TERM Gurram Surendra Babu (CR/AEM2)" w:date="2015-08-27T14:14:00Z">
        <w:r w:rsidRPr="0095791C" w:rsidDel="00D10BC4">
          <w:rPr>
            <w:b/>
            <w:lang w:val="en-US"/>
          </w:rPr>
          <w:delText>In brief</w:delText>
        </w:r>
        <w:commentRangeEnd w:id="324"/>
        <w:r w:rsidR="001945EB" w:rsidDel="00D10BC4">
          <w:rPr>
            <w:rStyle w:val="Kommentarzeichen"/>
          </w:rPr>
          <w:commentReference w:id="324"/>
        </w:r>
      </w:del>
      <w:ins w:id="326" w:author="FIXED-TERM Gurram Surendra Babu (CR/AEM2)" w:date="2015-08-27T14:23:00Z">
        <w:r w:rsidR="003248E6">
          <w:rPr>
            <w:b/>
            <w:lang w:val="en-US"/>
          </w:rPr>
          <w:t xml:space="preserve">Postman: </w:t>
        </w:r>
        <w:r w:rsidR="003248E6" w:rsidRPr="003248E6">
          <w:rPr>
            <w:lang w:val="en-US"/>
            <w:rPrChange w:id="327" w:author="FIXED-TERM Gurram Surendra Babu (CR/AEM2)" w:date="2015-08-27T14:23:00Z">
              <w:rPr>
                <w:b/>
                <w:lang w:val="en-US"/>
              </w:rPr>
            </w:rPrChange>
          </w:rPr>
          <w:t>If</w:t>
        </w:r>
      </w:ins>
      <w:ins w:id="328" w:author="FIXED-TERM Gurram Surendra Babu (CR/AEM2)" w:date="2015-08-26T13:22:00Z">
        <w:r w:rsidR="007E535B" w:rsidRPr="0050178A">
          <w:rPr>
            <w:lang w:val="en-US"/>
            <w:rPrChange w:id="329" w:author="FIXED-TERM Gurram Surendra Babu (CR/AEM2)" w:date="2015-08-26T13:59:00Z">
              <w:rPr>
                <w:b/>
                <w:lang w:val="en-US"/>
              </w:rPr>
            </w:rPrChange>
          </w:rPr>
          <w:t xml:space="preserve"> postman is our</w:t>
        </w:r>
      </w:ins>
      <w:ins w:id="330" w:author="FIXED-TERM Gurram Surendra Babu (CR/AEM2)" w:date="2015-08-26T13:23:00Z">
        <w:r w:rsidR="007E535B" w:rsidRPr="0050178A">
          <w:rPr>
            <w:lang w:val="en-US"/>
            <w:rPrChange w:id="331" w:author="FIXED-TERM Gurram Surendra Babu (CR/AEM2)" w:date="2015-08-26T13:59:00Z">
              <w:rPr>
                <w:b/>
                <w:lang w:val="en-US"/>
              </w:rPr>
            </w:rPrChange>
          </w:rPr>
          <w:t xml:space="preserve"> application, then we need to enter</w:t>
        </w:r>
      </w:ins>
      <w:ins w:id="332" w:author="FIXED-TERM Gurram Surendra Babu (CR/AEM2)" w:date="2015-08-26T13:24:00Z">
        <w:r w:rsidR="00A23F05" w:rsidRPr="0050178A">
          <w:rPr>
            <w:lang w:val="en-US"/>
            <w:rPrChange w:id="333" w:author="FIXED-TERM Gurram Surendra Babu (CR/AEM2)" w:date="2015-08-26T13:59:00Z">
              <w:rPr>
                <w:b/>
                <w:lang w:val="en-US"/>
              </w:rPr>
            </w:rPrChange>
          </w:rPr>
          <w:t xml:space="preserve"> in </w:t>
        </w:r>
        <w:proofErr w:type="spellStart"/>
        <w:proofErr w:type="gramStart"/>
        <w:r w:rsidR="00A23F05" w:rsidRPr="0050178A">
          <w:rPr>
            <w:lang w:val="en-US"/>
            <w:rPrChange w:id="334" w:author="FIXED-TERM Gurram Surendra Babu (CR/AEM2)" w:date="2015-08-26T13:59:00Z">
              <w:rPr>
                <w:b/>
                <w:lang w:val="en-US"/>
              </w:rPr>
            </w:rPrChange>
          </w:rPr>
          <w:t>url</w:t>
        </w:r>
        <w:proofErr w:type="spellEnd"/>
        <w:proofErr w:type="gramEnd"/>
        <w:r w:rsidR="00A23F05" w:rsidRPr="0050178A">
          <w:rPr>
            <w:lang w:val="en-US"/>
            <w:rPrChange w:id="335" w:author="FIXED-TERM Gurram Surendra Babu (CR/AEM2)" w:date="2015-08-26T13:59:00Z">
              <w:rPr>
                <w:b/>
                <w:lang w:val="en-US"/>
              </w:rPr>
            </w:rPrChange>
          </w:rPr>
          <w:t xml:space="preserve"> </w:t>
        </w:r>
      </w:ins>
      <w:ins w:id="336" w:author="FIXED-TERM Gurram Surendra Babu (CR/AEM2)" w:date="2015-08-26T13:25:00Z">
        <w:r w:rsidR="00A23F05" w:rsidRPr="0050178A">
          <w:rPr>
            <w:lang w:val="en-US"/>
            <w:rPrChange w:id="337" w:author="FIXED-TERM Gurram Surendra Babu (CR/AEM2)" w:date="2015-08-26T13:59:00Z">
              <w:rPr>
                <w:b/>
                <w:lang w:val="en-US"/>
              </w:rPr>
            </w:rPrChange>
          </w:rPr>
          <w:t>http:// 1</w:t>
        </w:r>
        <w:r w:rsidR="00196879">
          <w:rPr>
            <w:lang w:val="en-US"/>
            <w:rPrChange w:id="338" w:author="FIXED-TERM Gurram Surendra Babu (CR/AEM2)" w:date="2015-08-26T13:59:00Z">
              <w:rPr>
                <w:lang w:val="en-US"/>
              </w:rPr>
            </w:rPrChange>
          </w:rPr>
          <w:t>39.15.221.16 /</w:t>
        </w:r>
        <w:proofErr w:type="spellStart"/>
        <w:r w:rsidR="00196879">
          <w:rPr>
            <w:lang w:val="en-US"/>
            <w:rPrChange w:id="339" w:author="FIXED-TERM Gurram Surendra Babu (CR/AEM2)" w:date="2015-08-26T13:59:00Z">
              <w:rPr>
                <w:lang w:val="en-US"/>
              </w:rPr>
            </w:rPrChange>
          </w:rPr>
          <w:t>BoschTriasService</w:t>
        </w:r>
        <w:proofErr w:type="spellEnd"/>
        <w:r w:rsidR="00196879">
          <w:rPr>
            <w:lang w:val="en-US"/>
            <w:rPrChange w:id="340" w:author="FIXED-TERM Gurram Surendra Babu (CR/AEM2)" w:date="2015-08-26T13:59:00Z">
              <w:rPr>
                <w:lang w:val="en-US"/>
              </w:rPr>
            </w:rPrChange>
          </w:rPr>
          <w:t>/</w:t>
        </w:r>
      </w:ins>
      <w:ins w:id="341" w:author="FIXED-TERM Gurram Surendra Babu (CR/AEM2)" w:date="2015-09-14T11:15:00Z">
        <w:r w:rsidR="00196879" w:rsidRPr="00196879">
          <w:rPr>
            <w:lang w:val="en-US"/>
            <w:rPrChange w:id="342" w:author="FIXED-TERM Gurram Surendra Babu (CR/AEM2)" w:date="2015-09-14T11:15:00Z">
              <w:rPr/>
            </w:rPrChange>
          </w:rPr>
          <w:t xml:space="preserve"> </w:t>
        </w:r>
        <w:r w:rsidR="00196879" w:rsidRPr="00196879">
          <w:rPr>
            <w:lang w:val="en-US"/>
          </w:rPr>
          <w:t>httpRequest.php</w:t>
        </w:r>
      </w:ins>
      <w:ins w:id="343" w:author="FIXED-TERM Gurram Surendra Babu (CR/AEM2)" w:date="2015-08-26T13:26:00Z">
        <w:r w:rsidR="00A23F05" w:rsidRPr="0050178A">
          <w:rPr>
            <w:lang w:val="en-US"/>
            <w:rPrChange w:id="344" w:author="FIXED-TERM Gurram Surendra Babu (CR/AEM2)" w:date="2015-08-26T13:59:00Z">
              <w:rPr>
                <w:b/>
                <w:lang w:val="en-US"/>
              </w:rPr>
            </w:rPrChange>
          </w:rPr>
          <w:t xml:space="preserve">. </w:t>
        </w:r>
      </w:ins>
      <w:ins w:id="345" w:author="FIXED-TERM Gurram Surendra Babu (CR/AEM2)" w:date="2015-08-26T13:27:00Z">
        <w:r w:rsidR="00A23F05" w:rsidRPr="0050178A">
          <w:rPr>
            <w:lang w:val="en-US"/>
            <w:rPrChange w:id="346" w:author="FIXED-TERM Gurram Surendra Babu (CR/AEM2)" w:date="2015-08-26T13:59:00Z">
              <w:rPr>
                <w:b/>
                <w:lang w:val="en-US"/>
              </w:rPr>
            </w:rPrChange>
          </w:rPr>
          <w:t xml:space="preserve">Now postman </w:t>
        </w:r>
      </w:ins>
      <w:ins w:id="347" w:author="FIXED-TERM Gurram Surendra Babu (CR/AEM2)" w:date="2015-08-26T13:28:00Z">
        <w:r w:rsidR="00A23F05" w:rsidRPr="0050178A">
          <w:rPr>
            <w:lang w:val="en-US"/>
            <w:rPrChange w:id="348" w:author="FIXED-TERM Gurram Surendra Babu (CR/AEM2)" w:date="2015-08-26T13:59:00Z">
              <w:rPr>
                <w:b/>
                <w:lang w:val="en-US"/>
              </w:rPr>
            </w:rPrChange>
          </w:rPr>
          <w:t xml:space="preserve">checks for status of the </w:t>
        </w:r>
      </w:ins>
      <w:ins w:id="349" w:author="FIXED-TERM Gurram Surendra Babu (CR/AEM2)" w:date="2015-08-26T13:33:00Z">
        <w:r w:rsidR="00A23F05" w:rsidRPr="0050178A">
          <w:rPr>
            <w:lang w:val="en-US"/>
            <w:rPrChange w:id="350" w:author="FIXED-TERM Gurram Surendra Babu (CR/AEM2)" w:date="2015-08-26T13:59:00Z">
              <w:rPr>
                <w:b/>
                <w:lang w:val="en-US"/>
              </w:rPr>
            </w:rPrChange>
          </w:rPr>
          <w:t>request (</w:t>
        </w:r>
      </w:ins>
      <w:ins w:id="351" w:author="FIXED-TERM Gurram Surendra Babu (CR/AEM2)" w:date="2015-08-26T13:28:00Z">
        <w:r w:rsidR="00A23F05" w:rsidRPr="0050178A">
          <w:rPr>
            <w:lang w:val="en-US"/>
            <w:rPrChange w:id="352" w:author="FIXED-TERM Gurram Surendra Babu (CR/AEM2)" w:date="2015-08-26T13:59:00Z">
              <w:rPr>
                <w:b/>
                <w:lang w:val="en-US"/>
              </w:rPr>
            </w:rPrChange>
          </w:rPr>
          <w:t>if 200 is ok)</w:t>
        </w:r>
      </w:ins>
      <w:ins w:id="353" w:author="FIXED-TERM Gurram Surendra Babu (CR/AEM2)" w:date="2015-08-26T13:30:00Z">
        <w:r w:rsidR="00A23F05" w:rsidRPr="0050178A">
          <w:rPr>
            <w:lang w:val="en-US"/>
            <w:rPrChange w:id="354" w:author="FIXED-TERM Gurram Surendra Babu (CR/AEM2)" w:date="2015-08-26T13:59:00Z">
              <w:rPr>
                <w:b/>
                <w:lang w:val="en-US"/>
              </w:rPr>
            </w:rPrChange>
          </w:rPr>
          <w:t xml:space="preserve"> and processes the</w:t>
        </w:r>
      </w:ins>
      <w:ins w:id="355" w:author="FIXED-TERM Gurram Surendra Babu (CR/AEM2)" w:date="2015-08-26T13:34:00Z">
        <w:r w:rsidR="00CC127D" w:rsidRPr="0050178A">
          <w:rPr>
            <w:lang w:val="en-US"/>
            <w:rPrChange w:id="356" w:author="FIXED-TERM Gurram Surendra Babu (CR/AEM2)" w:date="2015-08-26T13:59:00Z">
              <w:rPr>
                <w:b/>
                <w:lang w:val="en-US"/>
              </w:rPr>
            </w:rPrChange>
          </w:rPr>
          <w:t xml:space="preserve"> http post</w:t>
        </w:r>
      </w:ins>
      <w:ins w:id="357" w:author="FIXED-TERM Gurram Surendra Babu (CR/AEM2)" w:date="2015-08-26T13:30:00Z">
        <w:r w:rsidR="00A23F05" w:rsidRPr="0050178A">
          <w:rPr>
            <w:lang w:val="en-US"/>
            <w:rPrChange w:id="358" w:author="FIXED-TERM Gurram Surendra Babu (CR/AEM2)" w:date="2015-08-26T13:59:00Z">
              <w:rPr>
                <w:b/>
                <w:lang w:val="en-US"/>
              </w:rPr>
            </w:rPrChange>
          </w:rPr>
          <w:t xml:space="preserve"> request</w:t>
        </w:r>
        <w:r w:rsidR="005C15AD">
          <w:rPr>
            <w:lang w:val="en-US"/>
          </w:rPr>
          <w:t>.</w:t>
        </w:r>
      </w:ins>
    </w:p>
    <w:p w14:paraId="44E83401" w14:textId="7120F1D5" w:rsidR="00C13C74" w:rsidRDefault="00CC127D" w:rsidP="0095791C">
      <w:pPr>
        <w:rPr>
          <w:ins w:id="359" w:author="FIXED-TERM Gurram Surendra Babu (CR/AEM2)" w:date="2015-09-09T13:20:00Z"/>
          <w:lang w:val="en-US"/>
        </w:rPr>
      </w:pPr>
      <w:ins w:id="360" w:author="FIXED-TERM Gurram Surendra Babu (CR/AEM2)" w:date="2015-08-26T13:42:00Z">
        <w:r w:rsidRPr="0050178A">
          <w:rPr>
            <w:lang w:val="en-US"/>
            <w:rPrChange w:id="361" w:author="FIXED-TERM Gurram Surendra Babu (CR/AEM2)" w:date="2015-08-26T13:59:00Z">
              <w:rPr>
                <w:b/>
                <w:lang w:val="en-US"/>
              </w:rPr>
            </w:rPrChange>
          </w:rPr>
          <w:lastRenderedPageBreak/>
          <w:t xml:space="preserve"> </w:t>
        </w:r>
      </w:ins>
      <w:ins w:id="362" w:author="FIXED-TERM Gurram Surendra Babu (CR/AEM2)" w:date="2015-08-27T14:03:00Z">
        <w:r w:rsidR="005C15AD">
          <w:rPr>
            <w:lang w:val="en-US"/>
          </w:rPr>
          <w:t>As soon as the user enters the</w:t>
        </w:r>
      </w:ins>
      <w:ins w:id="363" w:author="FIXED-TERM Gurram Surendra Babu (CR/AEM2)" w:date="2015-08-27T14:04:00Z">
        <w:r w:rsidR="005C15AD">
          <w:rPr>
            <w:lang w:val="en-US"/>
          </w:rPr>
          <w:t xml:space="preserve"> in</w:t>
        </w:r>
      </w:ins>
      <w:ins w:id="364" w:author="FIXED-TERM Gurram Surendra Babu (CR/AEM2)" w:date="2015-08-27T14:03:00Z">
        <w:r w:rsidR="005C15AD">
          <w:rPr>
            <w:lang w:val="en-US"/>
          </w:rPr>
          <w:t xml:space="preserve"> </w:t>
        </w:r>
        <w:proofErr w:type="spellStart"/>
        <w:r w:rsidR="005C15AD">
          <w:rPr>
            <w:lang w:val="en-US"/>
          </w:rPr>
          <w:t>url</w:t>
        </w:r>
      </w:ins>
      <w:proofErr w:type="spellEnd"/>
      <w:ins w:id="365" w:author="FIXED-TERM Gurram Surendra Babu (CR/AEM2)" w:date="2015-08-27T14:05:00Z">
        <w:r w:rsidR="005C15AD">
          <w:rPr>
            <w:lang w:val="en-US"/>
          </w:rPr>
          <w:t xml:space="preserve"> </w:t>
        </w:r>
      </w:ins>
      <w:ins w:id="366" w:author="FIXED-TERM Gurram Surendra Babu (CR/AEM2)" w:date="2015-08-27T14:03:00Z">
        <w:r w:rsidR="005C15AD">
          <w:rPr>
            <w:lang w:val="en-US"/>
          </w:rPr>
          <w:t>(</w:t>
        </w:r>
      </w:ins>
      <w:ins w:id="367" w:author="FIXED-TERM Gurram Surendra Babu (CR/AEM2)" w:date="2015-08-27T14:04:00Z">
        <w:r w:rsidR="005C15AD" w:rsidRPr="005C15AD">
          <w:rPr>
            <w:lang w:val="en-US"/>
          </w:rPr>
          <w:t>http:// 1</w:t>
        </w:r>
        <w:r w:rsidR="00647373">
          <w:rPr>
            <w:lang w:val="en-US"/>
          </w:rPr>
          <w:t>39.15.221.16 /</w:t>
        </w:r>
        <w:proofErr w:type="spellStart"/>
        <w:r w:rsidR="00647373">
          <w:rPr>
            <w:lang w:val="en-US"/>
          </w:rPr>
          <w:t>BoschTriasService</w:t>
        </w:r>
      </w:ins>
      <w:proofErr w:type="spellEnd"/>
      <w:ins w:id="368" w:author="FIXED-TERM Gurram Surendra Babu (CR/AEM2)" w:date="2015-09-14T11:04:00Z">
        <w:r w:rsidR="00647373">
          <w:rPr>
            <w:lang w:val="en-US"/>
          </w:rPr>
          <w:t>/</w:t>
        </w:r>
        <w:r w:rsidR="00647373" w:rsidRPr="00647373">
          <w:rPr>
            <w:lang w:val="en-US"/>
          </w:rPr>
          <w:t xml:space="preserve">httpRequest.php </w:t>
        </w:r>
      </w:ins>
      <w:ins w:id="369" w:author="FIXED-TERM Gurram Surendra Babu (CR/AEM2)" w:date="2015-08-27T14:04:00Z">
        <w:r w:rsidR="00647373">
          <w:rPr>
            <w:lang w:val="en-US"/>
          </w:rPr>
          <w:t>/</w:t>
        </w:r>
        <w:r w:rsidR="005C15AD">
          <w:rPr>
            <w:lang w:val="en-US"/>
          </w:rPr>
          <w:t xml:space="preserve">) a selection </w:t>
        </w:r>
      </w:ins>
      <w:ins w:id="370" w:author="FIXED-TERM Gurram Surendra Babu (CR/AEM2)" w:date="2015-08-27T14:15:00Z">
        <w:r w:rsidR="003248E6">
          <w:rPr>
            <w:lang w:val="en-US"/>
          </w:rPr>
          <w:t xml:space="preserve">box </w:t>
        </w:r>
      </w:ins>
      <w:ins w:id="371" w:author="FIXED-TERM Gurram Surendra Babu (CR/AEM2)" w:date="2015-08-27T14:23:00Z">
        <w:r w:rsidR="003248E6">
          <w:rPr>
            <w:lang w:val="en-US"/>
          </w:rPr>
          <w:t xml:space="preserve">appears, </w:t>
        </w:r>
        <w:r w:rsidR="003248E6" w:rsidRPr="0050178A">
          <w:rPr>
            <w:lang w:val="en-US"/>
          </w:rPr>
          <w:t>now</w:t>
        </w:r>
      </w:ins>
      <w:ins w:id="372" w:author="FIXED-TERM Gurram Surendra Babu (CR/AEM2)" w:date="2015-08-26T13:41:00Z">
        <w:r w:rsidRPr="0050178A">
          <w:rPr>
            <w:lang w:val="en-US"/>
            <w:rPrChange w:id="373" w:author="FIXED-TERM Gurram Surendra Babu (CR/AEM2)" w:date="2015-08-26T13:59:00Z">
              <w:rPr>
                <w:b/>
                <w:lang w:val="en-US"/>
              </w:rPr>
            </w:rPrChange>
          </w:rPr>
          <w:t xml:space="preserve"> the user need to</w:t>
        </w:r>
      </w:ins>
      <w:ins w:id="374" w:author="FIXED-TERM Gurram Surendra Babu (CR/AEM2)" w:date="2015-08-26T13:43:00Z">
        <w:r w:rsidRPr="0050178A">
          <w:rPr>
            <w:lang w:val="en-US"/>
            <w:rPrChange w:id="375" w:author="FIXED-TERM Gurram Surendra Babu (CR/AEM2)" w:date="2015-08-26T13:59:00Z">
              <w:rPr>
                <w:b/>
                <w:lang w:val="en-US"/>
              </w:rPr>
            </w:rPrChange>
          </w:rPr>
          <w:t xml:space="preserve"> select a file in selection bar and press</w:t>
        </w:r>
      </w:ins>
      <w:ins w:id="376" w:author="FIXED-TERM Gurram Surendra Babu (CR/AEM2)" w:date="2015-08-26T13:41:00Z">
        <w:r w:rsidRPr="0050178A">
          <w:rPr>
            <w:lang w:val="en-US"/>
            <w:rPrChange w:id="377" w:author="FIXED-TERM Gurram Surendra Babu (CR/AEM2)" w:date="2015-08-26T13:59:00Z">
              <w:rPr>
                <w:b/>
                <w:lang w:val="en-US"/>
              </w:rPr>
            </w:rPrChange>
          </w:rPr>
          <w:t xml:space="preserve"> enter button in </w:t>
        </w:r>
      </w:ins>
      <w:ins w:id="378" w:author="FIXED-TERM Gurram Surendra Babu (CR/AEM2)" w:date="2015-08-26T13:43:00Z">
        <w:r w:rsidRPr="0050178A">
          <w:rPr>
            <w:lang w:val="en-US"/>
            <w:rPrChange w:id="379" w:author="FIXED-TERM Gurram Surendra Babu (CR/AEM2)" w:date="2015-08-26T13:59:00Z">
              <w:rPr>
                <w:b/>
                <w:lang w:val="en-US"/>
              </w:rPr>
            </w:rPrChange>
          </w:rPr>
          <w:t>postman (</w:t>
        </w:r>
      </w:ins>
      <w:ins w:id="380" w:author="FIXED-TERM Gurram Surendra Babu (CR/AEM2)" w:date="2015-08-26T13:41:00Z">
        <w:r w:rsidRPr="0050178A">
          <w:rPr>
            <w:lang w:val="en-US"/>
            <w:rPrChange w:id="381" w:author="FIXED-TERM Gurram Surendra Babu (CR/AEM2)" w:date="2015-08-26T13:59:00Z">
              <w:rPr>
                <w:b/>
                <w:lang w:val="en-US"/>
              </w:rPr>
            </w:rPrChange>
          </w:rPr>
          <w:t xml:space="preserve">that takes </w:t>
        </w:r>
      </w:ins>
      <w:ins w:id="382" w:author="FIXED-TERM Gurram Surendra Babu (CR/AEM2)" w:date="2015-08-26T13:43:00Z">
        <w:r w:rsidRPr="0050178A">
          <w:rPr>
            <w:lang w:val="en-US"/>
            <w:rPrChange w:id="383" w:author="FIXED-TERM Gurram Surendra Babu (CR/AEM2)" w:date="2015-08-26T13:59:00Z">
              <w:rPr>
                <w:b/>
                <w:lang w:val="en-US"/>
              </w:rPr>
            </w:rPrChange>
          </w:rPr>
          <w:t>the request to server)</w:t>
        </w:r>
      </w:ins>
      <w:ins w:id="384" w:author="FIXED-TERM Gurram Surendra Babu (CR/AEM2)" w:date="2015-08-26T13:44:00Z">
        <w:r w:rsidR="00C13C74" w:rsidRPr="0050178A">
          <w:rPr>
            <w:lang w:val="en-US"/>
            <w:rPrChange w:id="385" w:author="FIXED-TERM Gurram Surendra Babu (CR/AEM2)" w:date="2015-08-26T13:59:00Z">
              <w:rPr>
                <w:b/>
                <w:lang w:val="en-US"/>
              </w:rPr>
            </w:rPrChange>
          </w:rPr>
          <w:t xml:space="preserve"> web server receives the request and checks the status of the request if it is </w:t>
        </w:r>
      </w:ins>
      <w:ins w:id="386" w:author="FIXED-TERM Gurram Surendra Babu (CR/AEM2)" w:date="2015-08-27T14:23:00Z">
        <w:r w:rsidR="003248E6" w:rsidRPr="0050178A">
          <w:rPr>
            <w:lang w:val="en-US"/>
          </w:rPr>
          <w:t>ok (</w:t>
        </w:r>
      </w:ins>
      <w:ins w:id="387" w:author="FIXED-TERM Gurram Surendra Babu (CR/AEM2)" w:date="2015-08-26T13:44:00Z">
        <w:r w:rsidR="00C13C74" w:rsidRPr="0050178A">
          <w:rPr>
            <w:lang w:val="en-US"/>
            <w:rPrChange w:id="388" w:author="FIXED-TERM Gurram Surendra Babu (CR/AEM2)" w:date="2015-08-26T13:59:00Z">
              <w:rPr>
                <w:b/>
                <w:lang w:val="en-US"/>
              </w:rPr>
            </w:rPrChange>
          </w:rPr>
          <w:t xml:space="preserve">200) than </w:t>
        </w:r>
      </w:ins>
      <w:ins w:id="389" w:author="FIXED-TERM Gurram Surendra Babu (CR/AEM2)" w:date="2015-08-26T13:45:00Z">
        <w:r w:rsidR="00C13C74" w:rsidRPr="0050178A">
          <w:rPr>
            <w:lang w:val="en-US"/>
            <w:rPrChange w:id="390" w:author="FIXED-TERM Gurram Surendra Babu (CR/AEM2)" w:date="2015-08-26T13:59:00Z">
              <w:rPr>
                <w:b/>
                <w:lang w:val="en-US"/>
              </w:rPr>
            </w:rPrChange>
          </w:rPr>
          <w:t>replies</w:t>
        </w:r>
      </w:ins>
      <w:ins w:id="391" w:author="FIXED-TERM Gurram Surendra Babu (CR/AEM2)" w:date="2015-08-26T13:44:00Z">
        <w:r w:rsidR="00C13C74" w:rsidRPr="0050178A">
          <w:rPr>
            <w:lang w:val="en-US"/>
            <w:rPrChange w:id="392" w:author="FIXED-TERM Gurram Surendra Babu (CR/AEM2)" w:date="2015-08-26T13:59:00Z">
              <w:rPr>
                <w:b/>
                <w:lang w:val="en-US"/>
              </w:rPr>
            </w:rPrChange>
          </w:rPr>
          <w:t xml:space="preserve"> back </w:t>
        </w:r>
      </w:ins>
      <w:ins w:id="393" w:author="FIXED-TERM Gurram Surendra Babu (CR/AEM2)" w:date="2015-08-26T13:45:00Z">
        <w:r w:rsidR="00C13C74" w:rsidRPr="0050178A">
          <w:rPr>
            <w:lang w:val="en-US"/>
            <w:rPrChange w:id="394" w:author="FIXED-TERM Gurram Surendra Babu (CR/AEM2)" w:date="2015-08-26T13:59:00Z">
              <w:rPr>
                <w:b/>
                <w:lang w:val="en-US"/>
              </w:rPr>
            </w:rPrChange>
          </w:rPr>
          <w:t>as ok and saves our file in desired location that has be</w:t>
        </w:r>
        <w:r w:rsidR="005C15AD">
          <w:rPr>
            <w:lang w:val="en-US"/>
          </w:rPr>
          <w:t>en specified in</w:t>
        </w:r>
      </w:ins>
      <w:ins w:id="395" w:author="FIXED-TERM Gurram Surendra Babu (CR/AEM2)" w:date="2015-09-14T11:05:00Z">
        <w:r w:rsidR="00647373" w:rsidRPr="00647373">
          <w:rPr>
            <w:lang w:val="en-US"/>
            <w:rPrChange w:id="396" w:author="FIXED-TERM Gurram Surendra Babu (CR/AEM2)" w:date="2015-09-14T11:05:00Z">
              <w:rPr/>
            </w:rPrChange>
          </w:rPr>
          <w:t xml:space="preserve"> </w:t>
        </w:r>
        <w:r w:rsidR="00647373" w:rsidRPr="00647373">
          <w:rPr>
            <w:lang w:val="en-US"/>
          </w:rPr>
          <w:t>httpRequest.php</w:t>
        </w:r>
      </w:ins>
      <w:ins w:id="397" w:author="FIXED-TERM Gurram Surendra Babu (CR/AEM2)" w:date="2015-08-26T13:45:00Z">
        <w:r w:rsidR="005C15AD">
          <w:rPr>
            <w:lang w:val="en-US"/>
          </w:rPr>
          <w:t xml:space="preserve"> file.</w:t>
        </w:r>
      </w:ins>
      <w:ins w:id="398" w:author="FIXED-TERM Gurram Surendra Babu (CR/AEM2)" w:date="2015-08-27T14:08:00Z">
        <w:r w:rsidR="005C15AD" w:rsidRPr="005C15AD">
          <w:rPr>
            <w:lang w:val="en-US"/>
            <w:rPrChange w:id="399" w:author="FIXED-TERM Gurram Surendra Babu (CR/AEM2)" w:date="2015-08-27T14:08:00Z">
              <w:rPr/>
            </w:rPrChange>
          </w:rPr>
          <w:t xml:space="preserve"> </w:t>
        </w:r>
        <w:r w:rsidR="005C15AD">
          <w:rPr>
            <w:lang w:val="en-US"/>
          </w:rPr>
          <w:t>I</w:t>
        </w:r>
        <w:r w:rsidR="005C15AD" w:rsidRPr="005C15AD">
          <w:rPr>
            <w:lang w:val="en-US"/>
          </w:rPr>
          <w:t>n case it failed to locate the files or any messing in data then http post request will be failed (401)</w:t>
        </w:r>
        <w:r w:rsidR="003248E6">
          <w:rPr>
            <w:lang w:val="en-US"/>
          </w:rPr>
          <w:t xml:space="preserve"> but </w:t>
        </w:r>
        <w:r w:rsidR="005C15AD">
          <w:rPr>
            <w:lang w:val="en-US"/>
          </w:rPr>
          <w:t>u</w:t>
        </w:r>
      </w:ins>
      <w:ins w:id="400" w:author="FIXED-TERM Gurram Surendra Babu (CR/AEM2)" w:date="2015-08-27T14:17:00Z">
        <w:r w:rsidR="003248E6">
          <w:rPr>
            <w:lang w:val="en-US"/>
          </w:rPr>
          <w:t>ser</w:t>
        </w:r>
      </w:ins>
      <w:ins w:id="401" w:author="FIXED-TERM Gurram Surendra Babu (CR/AEM2)" w:date="2015-08-27T14:08:00Z">
        <w:r w:rsidR="005C15AD">
          <w:rPr>
            <w:lang w:val="en-US"/>
          </w:rPr>
          <w:t xml:space="preserve"> get to know about the errors immediately on </w:t>
        </w:r>
      </w:ins>
      <w:ins w:id="402" w:author="FIXED-TERM Gurram Surendra Babu (CR/AEM2)" w:date="2015-08-27T14:09:00Z">
        <w:r w:rsidR="005C15AD">
          <w:rPr>
            <w:lang w:val="en-US"/>
          </w:rPr>
          <w:t xml:space="preserve">screen. </w:t>
        </w:r>
      </w:ins>
      <w:ins w:id="403" w:author="FIXED-TERM Gurram Surendra Babu (CR/AEM2)" w:date="2015-08-27T14:08:00Z">
        <w:r w:rsidR="005C15AD" w:rsidRPr="005C15AD">
          <w:rPr>
            <w:lang w:val="en-US"/>
          </w:rPr>
          <w:t>In postman, it uses html forms by itself, hence we can find built in selection box for selecting files in postman</w:t>
        </w:r>
      </w:ins>
    </w:p>
    <w:p w14:paraId="6F1B3F19" w14:textId="551A9A6C" w:rsidR="00125223" w:rsidRPr="00647373" w:rsidRDefault="00125223" w:rsidP="0095791C">
      <w:pPr>
        <w:rPr>
          <w:ins w:id="404" w:author="FIXED-TERM Gurram Surendra Babu (CR/AEM2)" w:date="2015-09-09T13:26:00Z"/>
          <w:lang w:val="en-US"/>
          <w:rPrChange w:id="405" w:author="FIXED-TERM Gurram Surendra Babu (CR/AEM2)" w:date="2015-09-14T11:06:00Z">
            <w:rPr>
              <w:ins w:id="406" w:author="FIXED-TERM Gurram Surendra Babu (CR/AEM2)" w:date="2015-09-09T13:26:00Z"/>
              <w:lang w:val="en-US"/>
            </w:rPr>
          </w:rPrChange>
        </w:rPr>
      </w:pPr>
      <w:commentRangeStart w:id="407"/>
      <w:ins w:id="408" w:author="FIXED-TERM Gurram Surendra Babu (CR/AEM2)" w:date="2015-09-09T13:21:00Z">
        <w:r w:rsidRPr="00945BAE">
          <w:rPr>
            <w:b/>
            <w:lang w:val="en-US"/>
            <w:rPrChange w:id="409" w:author="FIXED-TERM Gurram Surendra Babu (CR/AEM2)" w:date="2015-09-09T13:27:00Z">
              <w:rPr>
                <w:lang w:val="en-US"/>
              </w:rPr>
            </w:rPrChange>
          </w:rPr>
          <w:t>Note</w:t>
        </w:r>
        <w:r>
          <w:rPr>
            <w:lang w:val="en-US"/>
          </w:rPr>
          <w:t>: In</w:t>
        </w:r>
      </w:ins>
      <w:ins w:id="410" w:author="FIXED-TERM Gurram Surendra Babu (CR/AEM2)" w:date="2015-09-09T13:20:00Z">
        <w:r w:rsidR="00647373">
          <w:rPr>
            <w:lang w:val="en-US"/>
          </w:rPr>
          <w:t xml:space="preserve"> </w:t>
        </w:r>
      </w:ins>
      <w:ins w:id="411" w:author="FIXED-TERM Gurram Surendra Babu (CR/AEM2)" w:date="2015-09-14T11:05:00Z">
        <w:r w:rsidR="00647373">
          <w:rPr>
            <w:lang w:val="en-US"/>
          </w:rPr>
          <w:t>Postman</w:t>
        </w:r>
        <w:r w:rsidR="00647373" w:rsidRPr="00647373">
          <w:rPr>
            <w:lang w:val="en-US"/>
            <w:rPrChange w:id="412" w:author="FIXED-TERM Gurram Surendra Babu (CR/AEM2)" w:date="2015-09-14T11:05:00Z">
              <w:rPr/>
            </w:rPrChange>
          </w:rPr>
          <w:t xml:space="preserve"> </w:t>
        </w:r>
        <w:r w:rsidR="00647373" w:rsidRPr="00647373">
          <w:rPr>
            <w:lang w:val="en-US"/>
          </w:rPr>
          <w:t>httpRequest.php</w:t>
        </w:r>
        <w:r w:rsidR="00647373">
          <w:rPr>
            <w:lang w:val="en-US"/>
          </w:rPr>
          <w:t xml:space="preserve"> file</w:t>
        </w:r>
      </w:ins>
      <w:ins w:id="413" w:author="FIXED-TERM Gurram Surendra Babu (CR/AEM2)" w:date="2015-09-09T13:20:00Z">
        <w:r>
          <w:rPr>
            <w:lang w:val="en-US"/>
          </w:rPr>
          <w:t xml:space="preserve"> is </w:t>
        </w:r>
      </w:ins>
      <w:ins w:id="414" w:author="FIXED-TERM Gurram Surendra Babu (CR/AEM2)" w:date="2015-09-09T13:21:00Z">
        <w:r>
          <w:rPr>
            <w:lang w:val="en-US"/>
          </w:rPr>
          <w:t>neglected (</w:t>
        </w:r>
      </w:ins>
      <w:ins w:id="415" w:author="FIXED-TERM Gurram Surendra Babu (CR/AEM2)" w:date="2015-09-09T13:20:00Z">
        <w:r>
          <w:rPr>
            <w:lang w:val="en-US"/>
          </w:rPr>
          <w:t>as described in above flowchart)</w:t>
        </w:r>
      </w:ins>
      <w:ins w:id="416" w:author="FIXED-TERM Gurram Surendra Babu (CR/AEM2)" w:date="2015-09-09T13:21:00Z">
        <w:r>
          <w:rPr>
            <w:lang w:val="en-US"/>
          </w:rPr>
          <w:t xml:space="preserve"> because the path directly </w:t>
        </w:r>
      </w:ins>
      <w:ins w:id="417" w:author="FIXED-TERM Gurram Surendra Babu (CR/AEM2)" w:date="2015-09-09T13:22:00Z">
        <w:r>
          <w:rPr>
            <w:lang w:val="en-US"/>
          </w:rPr>
          <w:t>specified as</w:t>
        </w:r>
      </w:ins>
      <w:ins w:id="418" w:author="FIXED-TERM Gurram Surendra Babu (CR/AEM2)" w:date="2015-09-09T13:21:00Z">
        <w:r>
          <w:rPr>
            <w:lang w:val="en-US"/>
          </w:rPr>
          <w:t xml:space="preserve"> </w:t>
        </w:r>
      </w:ins>
      <w:ins w:id="419" w:author="FIXED-TERM Gurram Surendra Babu (CR/AEM2)" w:date="2015-09-09T13:22:00Z">
        <w:r w:rsidRPr="00125223">
          <w:rPr>
            <w:lang w:val="en-US"/>
          </w:rPr>
          <w:t>http:// 1</w:t>
        </w:r>
        <w:r w:rsidR="00647373">
          <w:rPr>
            <w:lang w:val="en-US"/>
          </w:rPr>
          <w:t>39.15.221.16 /</w:t>
        </w:r>
        <w:proofErr w:type="spellStart"/>
        <w:r w:rsidR="00647373">
          <w:rPr>
            <w:lang w:val="en-US"/>
          </w:rPr>
          <w:t>BoschTriasService</w:t>
        </w:r>
        <w:proofErr w:type="spellEnd"/>
        <w:r w:rsidR="00647373">
          <w:rPr>
            <w:lang w:val="en-US"/>
          </w:rPr>
          <w:t>/</w:t>
        </w:r>
      </w:ins>
      <w:ins w:id="420" w:author="FIXED-TERM Gurram Surendra Babu (CR/AEM2)" w:date="2015-09-14T11:05:00Z">
        <w:r w:rsidR="00647373" w:rsidRPr="00647373">
          <w:rPr>
            <w:lang w:val="en-US"/>
            <w:rPrChange w:id="421" w:author="FIXED-TERM Gurram Surendra Babu (CR/AEM2)" w:date="2015-09-14T11:05:00Z">
              <w:rPr/>
            </w:rPrChange>
          </w:rPr>
          <w:t xml:space="preserve"> </w:t>
        </w:r>
        <w:r w:rsidR="00647373" w:rsidRPr="00647373">
          <w:rPr>
            <w:lang w:val="en-US"/>
          </w:rPr>
          <w:t>httpRequest.php</w:t>
        </w:r>
      </w:ins>
      <w:ins w:id="422" w:author="FIXED-TERM Gurram Surendra Babu (CR/AEM2)" w:date="2015-09-09T13:22:00Z">
        <w:r>
          <w:rPr>
            <w:lang w:val="en-US"/>
          </w:rPr>
          <w:t xml:space="preserve">. </w:t>
        </w:r>
      </w:ins>
      <w:ins w:id="423" w:author="FIXED-TERM Gurram Surendra Babu (CR/AEM2)" w:date="2015-09-09T13:24:00Z">
        <w:r>
          <w:rPr>
            <w:lang w:val="en-US"/>
          </w:rPr>
          <w:t xml:space="preserve">Hence script.js can be </w:t>
        </w:r>
      </w:ins>
      <w:ins w:id="424" w:author="FIXED-TERM Gurram Surendra Babu (CR/AEM2)" w:date="2015-09-09T13:27:00Z">
        <w:r w:rsidR="00945BAE">
          <w:rPr>
            <w:lang w:val="en-US"/>
          </w:rPr>
          <w:t>ignored</w:t>
        </w:r>
      </w:ins>
      <w:ins w:id="425" w:author="FIXED-TERM Gurram Surendra Babu (CR/AEM2)" w:date="2015-09-09T13:24:00Z">
        <w:r>
          <w:rPr>
            <w:lang w:val="en-US"/>
          </w:rPr>
          <w:t xml:space="preserve"> completely but in case of </w:t>
        </w:r>
      </w:ins>
      <w:ins w:id="426" w:author="FIXED-TERM Gurram Surendra Babu (CR/AEM2)" w:date="2015-09-09T13:25:00Z">
        <w:r>
          <w:rPr>
            <w:lang w:val="en-US"/>
          </w:rPr>
          <w:t>running</w:t>
        </w:r>
      </w:ins>
      <w:ins w:id="427" w:author="FIXED-TERM Gurram Surendra Babu (CR/AEM2)" w:date="2015-09-09T13:24:00Z">
        <w:r>
          <w:rPr>
            <w:lang w:val="en-US"/>
          </w:rPr>
          <w:t xml:space="preserve"> the same task in browser</w:t>
        </w:r>
      </w:ins>
      <w:ins w:id="428" w:author="FIXED-TERM Gurram Surendra Babu (CR/AEM2)" w:date="2015-09-09T13:25:00Z">
        <w:r>
          <w:rPr>
            <w:lang w:val="en-US"/>
          </w:rPr>
          <w:t>,</w:t>
        </w:r>
      </w:ins>
      <w:ins w:id="429" w:author="FIXED-TERM Gurram Surendra Babu (CR/AEM2)" w:date="2015-09-09T13:24:00Z">
        <w:r>
          <w:rPr>
            <w:lang w:val="en-US"/>
          </w:rPr>
          <w:t xml:space="preserve"> scri</w:t>
        </w:r>
        <w:r w:rsidR="00945BAE">
          <w:rPr>
            <w:lang w:val="en-US"/>
          </w:rPr>
          <w:t xml:space="preserve">pt.js file is active </w:t>
        </w:r>
      </w:ins>
      <w:commentRangeEnd w:id="407"/>
      <w:ins w:id="430" w:author="FIXED-TERM Gurram Surendra Babu (CR/AEM2)" w:date="2015-09-09T13:27:00Z">
        <w:r w:rsidR="00945BAE">
          <w:rPr>
            <w:rStyle w:val="Kommentarzeichen"/>
          </w:rPr>
          <w:commentReference w:id="407"/>
        </w:r>
      </w:ins>
    </w:p>
    <w:p w14:paraId="0F621BB4" w14:textId="1C175549" w:rsidR="000B43B4" w:rsidRDefault="000B43B4" w:rsidP="0095791C">
      <w:pPr>
        <w:rPr>
          <w:ins w:id="431" w:author="FIXED-TERM Gurram Surendra Babu (CR/AEM2)" w:date="2015-08-27T13:59:00Z"/>
          <w:lang w:val="en-US"/>
        </w:rPr>
      </w:pPr>
      <w:ins w:id="432" w:author="FIXED-TERM Gurram Surendra Babu (CR/AEM2)" w:date="2015-08-27T13:53:00Z">
        <w:r w:rsidRPr="000B43B4">
          <w:rPr>
            <w:b/>
            <w:lang w:val="en-US"/>
            <w:rPrChange w:id="433" w:author="FIXED-TERM Gurram Surendra Babu (CR/AEM2)" w:date="2015-08-27T13:53:00Z">
              <w:rPr>
                <w:lang w:val="en-US"/>
              </w:rPr>
            </w:rPrChange>
          </w:rPr>
          <w:t>Browser</w:t>
        </w:r>
        <w:r w:rsidRPr="000B43B4">
          <w:rPr>
            <w:lang w:val="en-US"/>
          </w:rPr>
          <w:t>: In browser we need enter h</w:t>
        </w:r>
        <w:r>
          <w:rPr>
            <w:lang w:val="en-US"/>
          </w:rPr>
          <w:t>ttp:// 139.15.221.16 /</w:t>
        </w:r>
      </w:ins>
      <w:proofErr w:type="spellStart"/>
      <w:ins w:id="434" w:author="FIXED-TERM Gurram Surendra Babu (CR/AEM2)" w:date="2015-08-27T14:23:00Z">
        <w:r w:rsidR="00647373">
          <w:rPr>
            <w:lang w:val="en-US"/>
          </w:rPr>
          <w:t>BoschTriasService</w:t>
        </w:r>
        <w:proofErr w:type="spellEnd"/>
        <w:r w:rsidR="003248E6">
          <w:rPr>
            <w:lang w:val="en-US"/>
          </w:rPr>
          <w:t xml:space="preserve"> (</w:t>
        </w:r>
      </w:ins>
      <w:proofErr w:type="spellStart"/>
      <w:proofErr w:type="gramStart"/>
      <w:ins w:id="435" w:author="FIXED-TERM Gurram Surendra Babu (CR/AEM2)" w:date="2015-08-27T13:53:00Z">
        <w:r>
          <w:rPr>
            <w:lang w:val="en-US"/>
          </w:rPr>
          <w:t>url</w:t>
        </w:r>
        <w:proofErr w:type="spellEnd"/>
        <w:proofErr w:type="gramEnd"/>
        <w:r w:rsidRPr="000B43B4">
          <w:rPr>
            <w:lang w:val="en-US"/>
          </w:rPr>
          <w:t xml:space="preserve"> differs from postman bec</w:t>
        </w:r>
        <w:r w:rsidR="00647373">
          <w:rPr>
            <w:lang w:val="en-US"/>
          </w:rPr>
          <w:t xml:space="preserve">ause if we </w:t>
        </w:r>
      </w:ins>
      <w:ins w:id="436" w:author="FIXED-TERM Gurram Surendra Babu (CR/AEM2)" w:date="2015-09-14T11:06:00Z">
        <w:r w:rsidR="00647373">
          <w:rPr>
            <w:lang w:val="en-US"/>
          </w:rPr>
          <w:t>enter</w:t>
        </w:r>
        <w:r w:rsidR="00647373" w:rsidRPr="00647373">
          <w:rPr>
            <w:lang w:val="en-US"/>
            <w:rPrChange w:id="437" w:author="FIXED-TERM Gurram Surendra Babu (CR/AEM2)" w:date="2015-09-14T11:06:00Z">
              <w:rPr/>
            </w:rPrChange>
          </w:rPr>
          <w:t xml:space="preserve"> </w:t>
        </w:r>
        <w:r w:rsidR="00647373" w:rsidRPr="00647373">
          <w:rPr>
            <w:lang w:val="en-US"/>
          </w:rPr>
          <w:t>httpRequest.php</w:t>
        </w:r>
        <w:r w:rsidR="00647373">
          <w:rPr>
            <w:lang w:val="en-US"/>
          </w:rPr>
          <w:t xml:space="preserve"> too</w:t>
        </w:r>
      </w:ins>
      <w:ins w:id="438" w:author="FIXED-TERM Gurram Surendra Babu (CR/AEM2)" w:date="2015-08-27T13:53:00Z">
        <w:r>
          <w:rPr>
            <w:lang w:val="en-US"/>
          </w:rPr>
          <w:t>,</w:t>
        </w:r>
        <w:r w:rsidRPr="000B43B4">
          <w:rPr>
            <w:lang w:val="en-US"/>
          </w:rPr>
          <w:t xml:space="preserve"> then notices will be highlighted in bowser instead of selection </w:t>
        </w:r>
        <w:r>
          <w:rPr>
            <w:lang w:val="en-US"/>
          </w:rPr>
          <w:t>fo</w:t>
        </w:r>
        <w:r w:rsidR="00181F21">
          <w:rPr>
            <w:lang w:val="en-US"/>
          </w:rPr>
          <w:t>rm, however postman ignores those</w:t>
        </w:r>
        <w:r>
          <w:rPr>
            <w:lang w:val="en-US"/>
          </w:rPr>
          <w:t xml:space="preserve"> notices</w:t>
        </w:r>
        <w:r w:rsidR="003248E6">
          <w:rPr>
            <w:lang w:val="en-US"/>
          </w:rPr>
          <w:t>).A</w:t>
        </w:r>
        <w:r w:rsidRPr="000B43B4">
          <w:rPr>
            <w:lang w:val="en-US"/>
          </w:rPr>
          <w:t xml:space="preserve">ny web </w:t>
        </w:r>
      </w:ins>
      <w:ins w:id="439" w:author="FIXED-TERM Gurram Surendra Babu (CR/AEM2)" w:date="2015-08-27T14:23:00Z">
        <w:r w:rsidR="003248E6" w:rsidRPr="000B43B4">
          <w:rPr>
            <w:lang w:val="en-US"/>
          </w:rPr>
          <w:t>browser</w:t>
        </w:r>
        <w:r w:rsidR="003248E6">
          <w:rPr>
            <w:lang w:val="en-US"/>
          </w:rPr>
          <w:t xml:space="preserve"> (chrome, Firefox, IE</w:t>
        </w:r>
      </w:ins>
      <w:ins w:id="440" w:author="FIXED-TERM Gurram Surendra Babu (CR/AEM2)" w:date="2015-08-27T14:18:00Z">
        <w:r w:rsidR="003248E6">
          <w:rPr>
            <w:lang w:val="en-US"/>
          </w:rPr>
          <w:t>)</w:t>
        </w:r>
      </w:ins>
      <w:ins w:id="441" w:author="FIXED-TERM Gurram Surendra Babu (CR/AEM2)" w:date="2015-08-27T13:53:00Z">
        <w:r w:rsidR="003248E6">
          <w:rPr>
            <w:lang w:val="en-US"/>
          </w:rPr>
          <w:t xml:space="preserve"> can be</w:t>
        </w:r>
        <w:r w:rsidRPr="000B43B4">
          <w:rPr>
            <w:lang w:val="en-US"/>
          </w:rPr>
          <w:t xml:space="preserve"> used for this</w:t>
        </w:r>
      </w:ins>
      <w:ins w:id="442" w:author="FIXED-TERM Gurram Surendra Babu (CR/AEM2)" w:date="2015-08-27T14:21:00Z">
        <w:r w:rsidR="003248E6">
          <w:rPr>
            <w:lang w:val="en-US"/>
          </w:rPr>
          <w:t xml:space="preserve"> task</w:t>
        </w:r>
      </w:ins>
      <w:ins w:id="443" w:author="FIXED-TERM Gurram Surendra Babu (CR/AEM2)" w:date="2015-08-27T13:53:00Z">
        <w:r w:rsidR="003248E6">
          <w:rPr>
            <w:lang w:val="en-US"/>
          </w:rPr>
          <w:t xml:space="preserve">. </w:t>
        </w:r>
      </w:ins>
      <w:ins w:id="444" w:author="FIXED-TERM Gurram Surendra Babu (CR/AEM2)" w:date="2015-08-27T14:21:00Z">
        <w:r w:rsidR="003248E6">
          <w:rPr>
            <w:lang w:val="en-US"/>
          </w:rPr>
          <w:t xml:space="preserve">All the </w:t>
        </w:r>
      </w:ins>
      <w:ins w:id="445" w:author="FIXED-TERM Gurram Surendra Babu (CR/AEM2)" w:date="2015-08-27T13:53:00Z">
        <w:r w:rsidRPr="000B43B4">
          <w:rPr>
            <w:lang w:val="en-US"/>
          </w:rPr>
          <w:t>browser</w:t>
        </w:r>
      </w:ins>
      <w:ins w:id="446" w:author="FIXED-TERM Gurram Surendra Babu (CR/AEM2)" w:date="2015-08-27T14:21:00Z">
        <w:r w:rsidR="003248E6">
          <w:rPr>
            <w:lang w:val="en-US"/>
          </w:rPr>
          <w:t>s open</w:t>
        </w:r>
      </w:ins>
      <w:ins w:id="447" w:author="FIXED-TERM Gurram Surendra Babu (CR/AEM2)" w:date="2015-08-27T13:53:00Z">
        <w:r w:rsidRPr="000B43B4">
          <w:rPr>
            <w:lang w:val="en-US"/>
          </w:rPr>
          <w:t xml:space="preserve"> the selection box for selecting files</w:t>
        </w:r>
      </w:ins>
    </w:p>
    <w:p w14:paraId="11CA626C" w14:textId="2B7AB4DE" w:rsidR="000B43B4" w:rsidRDefault="000B43B4" w:rsidP="0095791C">
      <w:pPr>
        <w:rPr>
          <w:ins w:id="448" w:author="FIXED-TERM Gurram Surendra Babu (CR/AEM2)" w:date="2015-08-27T14:23:00Z"/>
          <w:lang w:val="en-US"/>
        </w:rPr>
      </w:pPr>
      <w:ins w:id="449" w:author="FIXED-TERM Gurram Surendra Babu (CR/AEM2)" w:date="2015-08-27T13:59:00Z">
        <w:r>
          <w:rPr>
            <w:lang w:val="en-US"/>
          </w:rPr>
          <w:t>In browser</w:t>
        </w:r>
      </w:ins>
      <w:ins w:id="450" w:author="FIXED-TERM Gurram Surendra Babu (CR/AEM2)" w:date="2015-08-27T14:02:00Z">
        <w:r w:rsidR="005C15AD">
          <w:rPr>
            <w:lang w:val="en-US"/>
          </w:rPr>
          <w:t xml:space="preserve"> the selection box appears on entering the </w:t>
        </w:r>
        <w:proofErr w:type="spellStart"/>
        <w:proofErr w:type="gramStart"/>
        <w:r w:rsidR="005C15AD">
          <w:rPr>
            <w:lang w:val="en-US"/>
          </w:rPr>
          <w:t>url</w:t>
        </w:r>
        <w:proofErr w:type="spellEnd"/>
        <w:r w:rsidR="005C15AD">
          <w:rPr>
            <w:lang w:val="en-US"/>
          </w:rPr>
          <w:t>(</w:t>
        </w:r>
        <w:proofErr w:type="gramEnd"/>
        <w:r w:rsidR="00647373">
          <w:rPr>
            <w:lang w:val="en-US"/>
          </w:rPr>
          <w:t>http:// 139.15.221.16 /</w:t>
        </w:r>
        <w:proofErr w:type="spellStart"/>
        <w:r w:rsidR="00647373">
          <w:rPr>
            <w:lang w:val="en-US"/>
          </w:rPr>
          <w:t>BoschTriasService</w:t>
        </w:r>
        <w:proofErr w:type="spellEnd"/>
        <w:r w:rsidR="005C15AD" w:rsidRPr="005C15AD">
          <w:rPr>
            <w:lang w:val="en-US"/>
          </w:rPr>
          <w:t xml:space="preserve"> </w:t>
        </w:r>
        <w:r w:rsidR="005C15AD">
          <w:rPr>
            <w:lang w:val="en-US"/>
          </w:rPr>
          <w:t>)</w:t>
        </w:r>
      </w:ins>
      <w:ins w:id="451" w:author="FIXED-TERM Gurram Surendra Babu (CR/AEM2)" w:date="2015-08-27T14:06:00Z">
        <w:r w:rsidR="005C15AD">
          <w:rPr>
            <w:lang w:val="en-US"/>
          </w:rPr>
          <w:t xml:space="preserve"> and the select the desired files to save but in browser </w:t>
        </w:r>
      </w:ins>
      <w:ins w:id="452" w:author="FIXED-TERM Gurram Surendra Babu (CR/AEM2)" w:date="2015-08-27T13:59:00Z">
        <w:r>
          <w:rPr>
            <w:lang w:val="en-US"/>
          </w:rPr>
          <w:t xml:space="preserve">user </w:t>
        </w:r>
      </w:ins>
      <w:ins w:id="453" w:author="FIXED-TERM Gurram Surendra Babu (CR/AEM2)" w:date="2015-08-27T14:00:00Z">
        <w:r>
          <w:rPr>
            <w:lang w:val="en-US"/>
          </w:rPr>
          <w:t>don’t</w:t>
        </w:r>
      </w:ins>
      <w:ins w:id="454" w:author="FIXED-TERM Gurram Surendra Babu (CR/AEM2)" w:date="2015-08-27T13:59:00Z">
        <w:r>
          <w:rPr>
            <w:lang w:val="en-US"/>
          </w:rPr>
          <w:t xml:space="preserve"> </w:t>
        </w:r>
      </w:ins>
      <w:ins w:id="455" w:author="FIXED-TERM Gurram Surendra Babu (CR/AEM2)" w:date="2015-08-27T14:00:00Z">
        <w:r w:rsidR="005C15AD">
          <w:rPr>
            <w:lang w:val="en-US"/>
          </w:rPr>
          <w:t xml:space="preserve">gets the status of the request in response from the server, the only way to check in our specified folder and </w:t>
        </w:r>
      </w:ins>
      <w:ins w:id="456" w:author="FIXED-TERM Gurram Surendra Babu (CR/AEM2)" w:date="2015-08-27T14:09:00Z">
        <w:r w:rsidR="005C15AD">
          <w:rPr>
            <w:lang w:val="en-US"/>
          </w:rPr>
          <w:t>confirm. But</w:t>
        </w:r>
        <w:r w:rsidR="003248E6">
          <w:rPr>
            <w:lang w:val="en-US"/>
          </w:rPr>
          <w:t xml:space="preserve"> in case of errors like</w:t>
        </w:r>
        <w:r w:rsidR="005C15AD">
          <w:rPr>
            <w:lang w:val="en-US"/>
          </w:rPr>
          <w:t xml:space="preserve"> file</w:t>
        </w:r>
      </w:ins>
      <w:ins w:id="457" w:author="FIXED-TERM Gurram Surendra Babu (CR/AEM2)" w:date="2015-08-27T14:24:00Z">
        <w:r w:rsidR="003248E6">
          <w:rPr>
            <w:lang w:val="en-US"/>
          </w:rPr>
          <w:t>s</w:t>
        </w:r>
      </w:ins>
      <w:ins w:id="458" w:author="FIXED-TERM Gurram Surendra Babu (CR/AEM2)" w:date="2015-08-27T14:09:00Z">
        <w:r w:rsidR="005C15AD">
          <w:rPr>
            <w:lang w:val="en-US"/>
          </w:rPr>
          <w:t xml:space="preserve"> </w:t>
        </w:r>
      </w:ins>
      <w:ins w:id="459" w:author="FIXED-TERM Gurram Surendra Babu (CR/AEM2)" w:date="2015-08-27T14:10:00Z">
        <w:r w:rsidR="005C15AD">
          <w:rPr>
            <w:lang w:val="en-US"/>
          </w:rPr>
          <w:t>didn’t</w:t>
        </w:r>
      </w:ins>
      <w:ins w:id="460" w:author="FIXED-TERM Gurram Surendra Babu (CR/AEM2)" w:date="2015-08-27T14:09:00Z">
        <w:r w:rsidR="005C15AD">
          <w:rPr>
            <w:lang w:val="en-US"/>
          </w:rPr>
          <w:t xml:space="preserve"> </w:t>
        </w:r>
      </w:ins>
      <w:ins w:id="461" w:author="FIXED-TERM Gurram Surendra Babu (CR/AEM2)" w:date="2015-08-27T14:10:00Z">
        <w:r w:rsidR="005C15AD">
          <w:rPr>
            <w:lang w:val="en-US"/>
          </w:rPr>
          <w:t>saved in the specified folder, then we need to use development tools of browser to check for errors unlike postman</w:t>
        </w:r>
      </w:ins>
      <w:ins w:id="462" w:author="FIXED-TERM Gurram Surendra Babu (CR/AEM2)" w:date="2015-08-27T14:09:00Z">
        <w:r w:rsidR="005C15AD">
          <w:rPr>
            <w:lang w:val="en-US"/>
          </w:rPr>
          <w:t xml:space="preserve"> </w:t>
        </w:r>
      </w:ins>
    </w:p>
    <w:p w14:paraId="18F8BB2D" w14:textId="77777777" w:rsidR="003248E6" w:rsidRPr="003248E6" w:rsidRDefault="003248E6" w:rsidP="003248E6">
      <w:pPr>
        <w:rPr>
          <w:ins w:id="463" w:author="FIXED-TERM Gurram Surendra Babu (CR/AEM2)" w:date="2015-08-27T14:23:00Z"/>
          <w:lang w:val="en-US"/>
        </w:rPr>
      </w:pPr>
      <w:ins w:id="464" w:author="FIXED-TERM Gurram Surendra Babu (CR/AEM2)" w:date="2015-08-27T14:23:00Z">
        <w:r w:rsidRPr="003248E6">
          <w:rPr>
            <w:lang w:val="en-US"/>
          </w:rPr>
          <w:t xml:space="preserve">Our files script.js file describes what needed to be selected (xml files in our case) and a loop will specify further more files to be selected, the type of request to send to the server and status of our request </w:t>
        </w:r>
      </w:ins>
    </w:p>
    <w:p w14:paraId="3100A985" w14:textId="1F279FC3" w:rsidR="003248E6" w:rsidRPr="0050178A" w:rsidRDefault="00196879" w:rsidP="003248E6">
      <w:pPr>
        <w:rPr>
          <w:ins w:id="465" w:author="FIXED-TERM Gurram Surendra Babu (CR/AEM2)" w:date="2015-08-26T13:57:00Z"/>
          <w:lang w:val="en-US"/>
          <w:rPrChange w:id="466" w:author="FIXED-TERM Gurram Surendra Babu (CR/AEM2)" w:date="2015-08-26T13:59:00Z">
            <w:rPr>
              <w:ins w:id="467" w:author="FIXED-TERM Gurram Surendra Babu (CR/AEM2)" w:date="2015-08-26T13:57:00Z"/>
              <w:b/>
              <w:lang w:val="en-US"/>
            </w:rPr>
          </w:rPrChange>
        </w:rPr>
      </w:pPr>
      <w:proofErr w:type="gramStart"/>
      <w:ins w:id="468" w:author="FIXED-TERM Gurram Surendra Babu (CR/AEM2)" w:date="2015-09-14T11:16:00Z">
        <w:r>
          <w:rPr>
            <w:lang w:val="en-US"/>
          </w:rPr>
          <w:t>h</w:t>
        </w:r>
      </w:ins>
      <w:ins w:id="469" w:author="FIXED-TERM Gurram Surendra Babu (CR/AEM2)" w:date="2015-09-14T11:15:00Z">
        <w:r>
          <w:rPr>
            <w:lang w:val="en-US"/>
          </w:rPr>
          <w:t>ttpRequest.php</w:t>
        </w:r>
      </w:ins>
      <w:proofErr w:type="gramEnd"/>
      <w:ins w:id="470" w:author="FIXED-TERM Gurram Surendra Babu (CR/AEM2)" w:date="2015-08-27T14:23:00Z">
        <w:r w:rsidR="003248E6" w:rsidRPr="003248E6">
          <w:rPr>
            <w:lang w:val="en-US"/>
          </w:rPr>
          <w:t xml:space="preserve"> files runs at back end of our server, however this is independent form web server (nothing doing with the server) but we specify what we need to be done (where to be saved, what kind of timestamp and session id does it require)</w:t>
        </w:r>
      </w:ins>
    </w:p>
    <w:p w14:paraId="76547DF8" w14:textId="77777777" w:rsidR="0050178A" w:rsidRDefault="0050178A" w:rsidP="0095791C">
      <w:pPr>
        <w:rPr>
          <w:ins w:id="471" w:author="FIXED-TERM Gurram Surendra Babu (CR/AEM2)" w:date="2015-08-26T13:57:00Z"/>
          <w:b/>
          <w:lang w:val="en-US"/>
        </w:rPr>
      </w:pPr>
    </w:p>
    <w:p w14:paraId="22718F1A" w14:textId="36FE4724" w:rsidR="0050178A" w:rsidRPr="0095791C" w:rsidRDefault="0050178A" w:rsidP="0095791C">
      <w:pPr>
        <w:rPr>
          <w:b/>
          <w:lang w:val="en-US"/>
        </w:rPr>
      </w:pPr>
      <w:ins w:id="472" w:author="FIXED-TERM Gurram Surendra Babu (CR/AEM2)" w:date="2015-08-26T13:57:00Z">
        <w:r>
          <w:rPr>
            <w:b/>
            <w:lang w:val="en-US"/>
          </w:rPr>
          <w:t>To Run</w:t>
        </w:r>
      </w:ins>
    </w:p>
    <w:p w14:paraId="3D93A32D" w14:textId="77777777" w:rsidR="002073C9" w:rsidRDefault="002073C9" w:rsidP="0095791C">
      <w:pPr>
        <w:rPr>
          <w:lang w:val="en-US"/>
        </w:rPr>
      </w:pPr>
      <w:r>
        <w:rPr>
          <w:lang w:val="en-US"/>
        </w:rPr>
        <w:t>•</w:t>
      </w:r>
      <w:r w:rsidRPr="002073C9">
        <w:rPr>
          <w:lang w:val="en-US"/>
        </w:rPr>
        <w:t xml:space="preserve">We need to run a local server in the machine (Apache web server) and make sure it is working properly, to make it sure by opening the admin page of </w:t>
      </w:r>
      <w:proofErr w:type="spellStart"/>
      <w:r w:rsidRPr="002073C9">
        <w:rPr>
          <w:lang w:val="en-US"/>
        </w:rPr>
        <w:t>xampp</w:t>
      </w:r>
      <w:proofErr w:type="spellEnd"/>
      <w:r w:rsidRPr="002073C9">
        <w:rPr>
          <w:lang w:val="en-US"/>
        </w:rPr>
        <w:t xml:space="preserve"> in URL</w:t>
      </w:r>
      <w:r>
        <w:rPr>
          <w:lang w:val="en-US"/>
        </w:rPr>
        <w:t>.</w:t>
      </w:r>
    </w:p>
    <w:p w14:paraId="63E7BBB4" w14:textId="5490A8A6" w:rsidR="002073C9" w:rsidRDefault="002073C9" w:rsidP="0095791C">
      <w:pPr>
        <w:rPr>
          <w:lang w:val="en-US"/>
        </w:rPr>
      </w:pPr>
      <w:r>
        <w:rPr>
          <w:lang w:val="en-US"/>
        </w:rPr>
        <w:t>•</w:t>
      </w:r>
      <w:r w:rsidR="004C009A">
        <w:rPr>
          <w:lang w:val="en-US"/>
        </w:rPr>
        <w:t>Then configure the files</w:t>
      </w:r>
      <w:r w:rsidR="0095791C">
        <w:rPr>
          <w:lang w:val="en-US"/>
        </w:rPr>
        <w:t xml:space="preserve"> </w:t>
      </w:r>
      <w:r w:rsidRPr="002073C9">
        <w:rPr>
          <w:lang w:val="en-US"/>
        </w:rPr>
        <w:t>(our files index.html, script.js</w:t>
      </w:r>
      <w:del w:id="473" w:author="FIXED-TERM Gurram Surendra Babu (CR/AEM2)" w:date="2015-09-14T11:07:00Z">
        <w:r w:rsidRPr="002073C9" w:rsidDel="00647373">
          <w:rPr>
            <w:lang w:val="en-US"/>
          </w:rPr>
          <w:delText>,jquery.min.js</w:delText>
        </w:r>
      </w:del>
      <w:ins w:id="474" w:author="FIXED-TERM Gurram Surendra Babu (CR/AEM2)" w:date="2015-09-14T11:07:00Z">
        <w:r w:rsidR="00647373" w:rsidRPr="002073C9">
          <w:rPr>
            <w:lang w:val="en-US"/>
          </w:rPr>
          <w:t>, jquery.min.js</w:t>
        </w:r>
      </w:ins>
      <w:r w:rsidRPr="002073C9">
        <w:rPr>
          <w:lang w:val="en-US"/>
        </w:rPr>
        <w:t>,</w:t>
      </w:r>
      <w:ins w:id="475" w:author="FIXED-TERM Gurram Surendra Babu (CR/AEM2)" w:date="2015-09-14T11:07:00Z">
        <w:r w:rsidR="00647373" w:rsidRPr="00647373">
          <w:rPr>
            <w:lang w:val="en-US"/>
            <w:rPrChange w:id="476" w:author="FIXED-TERM Gurram Surendra Babu (CR/AEM2)" w:date="2015-09-14T11:07:00Z">
              <w:rPr/>
            </w:rPrChange>
          </w:rPr>
          <w:t xml:space="preserve"> </w:t>
        </w:r>
        <w:r w:rsidR="00647373" w:rsidRPr="00647373">
          <w:rPr>
            <w:lang w:val="en-US"/>
          </w:rPr>
          <w:t xml:space="preserve">httpRequest.php </w:t>
        </w:r>
      </w:ins>
      <w:del w:id="477" w:author="FIXED-TERM Gurram Surendra Babu (CR/AEM2)" w:date="2015-09-14T11:07:00Z">
        <w:r w:rsidRPr="002073C9" w:rsidDel="00647373">
          <w:rPr>
            <w:lang w:val="en-US"/>
          </w:rPr>
          <w:delText>upload.php</w:delText>
        </w:r>
      </w:del>
      <w:r w:rsidRPr="002073C9">
        <w:rPr>
          <w:lang w:val="en-US"/>
        </w:rPr>
        <w:t>) in Apache server by saving our work space in “</w:t>
      </w:r>
      <w:proofErr w:type="spellStart"/>
      <w:r w:rsidRPr="002073C9">
        <w:rPr>
          <w:lang w:val="en-US"/>
        </w:rPr>
        <w:t>htdocs</w:t>
      </w:r>
      <w:proofErr w:type="spellEnd"/>
      <w:r w:rsidRPr="002073C9">
        <w:rPr>
          <w:lang w:val="en-US"/>
        </w:rPr>
        <w:t xml:space="preserve">” of XAMPP server and even create </w:t>
      </w:r>
      <w:ins w:id="478" w:author="FIXED-TERM Gurram Surendra Babu (CR/AEM2)" w:date="2015-09-14T11:09:00Z">
        <w:r w:rsidR="00CF0D67">
          <w:rPr>
            <w:lang w:val="en-US"/>
          </w:rPr>
          <w:t>directory</w:t>
        </w:r>
      </w:ins>
      <w:del w:id="479" w:author="FIXED-TERM Gurram Surendra Babu (CR/AEM2)" w:date="2015-09-14T11:09:00Z">
        <w:r w:rsidRPr="002073C9" w:rsidDel="00CF0D67">
          <w:rPr>
            <w:lang w:val="en-US"/>
          </w:rPr>
          <w:delText>file</w:delText>
        </w:r>
      </w:del>
      <w:r w:rsidRPr="002073C9">
        <w:rPr>
          <w:lang w:val="en-US"/>
        </w:rPr>
        <w:t xml:space="preserve"> to save the desired files in </w:t>
      </w:r>
      <w:del w:id="480" w:author="FIXED-TERM Gurram Surendra Babu (CR/AEM2)" w:date="2015-09-14T11:09:00Z">
        <w:r w:rsidRPr="002073C9" w:rsidDel="00CF0D67">
          <w:rPr>
            <w:lang w:val="en-US"/>
          </w:rPr>
          <w:delText>server</w:delText>
        </w:r>
      </w:del>
      <w:ins w:id="481" w:author="FIXED-TERM Gurram Surendra Babu (CR/AEM2)" w:date="2015-09-14T11:09:00Z">
        <w:r w:rsidR="00CF0D67" w:rsidRPr="002073C9">
          <w:rPr>
            <w:lang w:val="en-US"/>
          </w:rPr>
          <w:t>server</w:t>
        </w:r>
        <w:r w:rsidR="00CF0D67">
          <w:rPr>
            <w:lang w:val="en-US"/>
          </w:rPr>
          <w:t>, our directory</w:t>
        </w:r>
      </w:ins>
      <w:ins w:id="482" w:author="FIXED-TERM Gurram Surendra Babu (CR/AEM2)" w:date="2015-09-14T11:10:00Z">
        <w:r w:rsidR="00CF0D67">
          <w:rPr>
            <w:lang w:val="en-US"/>
          </w:rPr>
          <w:t xml:space="preserve"> is</w:t>
        </w:r>
      </w:ins>
      <w:ins w:id="483" w:author="FIXED-TERM Gurram Surendra Babu (CR/AEM2)" w:date="2015-09-14T11:09:00Z">
        <w:r w:rsidR="00CF0D67">
          <w:rPr>
            <w:lang w:val="en-US"/>
          </w:rPr>
          <w:t xml:space="preserve"> </w:t>
        </w:r>
        <w:proofErr w:type="spellStart"/>
        <w:r w:rsidR="00CF0D67">
          <w:rPr>
            <w:lang w:val="en-US"/>
          </w:rPr>
          <w:t>BoschTriasService</w:t>
        </w:r>
        <w:proofErr w:type="spellEnd"/>
        <w:r w:rsidR="00CF0D67">
          <w:rPr>
            <w:lang w:val="en-US"/>
          </w:rPr>
          <w:t xml:space="preserve"> </w:t>
        </w:r>
      </w:ins>
      <w:r>
        <w:rPr>
          <w:lang w:val="en-US"/>
        </w:rPr>
        <w:t>.</w:t>
      </w:r>
    </w:p>
    <w:p w14:paraId="4C18D7BC" w14:textId="09AC8A2C" w:rsidR="002073C9" w:rsidRDefault="002073C9" w:rsidP="0095791C">
      <w:pPr>
        <w:rPr>
          <w:lang w:val="en-US"/>
        </w:rPr>
      </w:pPr>
      <w:r>
        <w:rPr>
          <w:lang w:val="en-US"/>
        </w:rPr>
        <w:t>•</w:t>
      </w:r>
      <w:r w:rsidRPr="002073C9">
        <w:rPr>
          <w:lang w:val="en-US"/>
        </w:rPr>
        <w:t xml:space="preserve">We have </w:t>
      </w:r>
      <w:r w:rsidR="004C009A">
        <w:rPr>
          <w:lang w:val="en-US"/>
        </w:rPr>
        <w:t xml:space="preserve">to save </w:t>
      </w:r>
      <w:del w:id="484" w:author="FIXED-TERM Gurram Surendra Babu (CR/AEM2)" w:date="2015-09-14T11:16:00Z">
        <w:r w:rsidR="004C009A" w:rsidDel="00196879">
          <w:rPr>
            <w:lang w:val="en-US"/>
          </w:rPr>
          <w:delText>the our</w:delText>
        </w:r>
      </w:del>
      <w:ins w:id="485" w:author="FIXED-TERM Gurram Surendra Babu (CR/AEM2)" w:date="2015-09-14T11:16:00Z">
        <w:r w:rsidR="00196879">
          <w:rPr>
            <w:lang w:val="en-US"/>
          </w:rPr>
          <w:t>the</w:t>
        </w:r>
      </w:ins>
      <w:r w:rsidR="004C009A">
        <w:rPr>
          <w:lang w:val="en-US"/>
        </w:rPr>
        <w:t xml:space="preserve"> files in </w:t>
      </w:r>
      <w:proofErr w:type="spellStart"/>
      <w:r w:rsidR="004C009A">
        <w:rPr>
          <w:lang w:val="en-US"/>
        </w:rPr>
        <w:t>htdocs</w:t>
      </w:r>
      <w:proofErr w:type="spellEnd"/>
      <w:r w:rsidR="0095791C">
        <w:rPr>
          <w:lang w:val="en-US"/>
        </w:rPr>
        <w:t xml:space="preserve"> </w:t>
      </w:r>
      <w:r w:rsidRPr="002073C9">
        <w:rPr>
          <w:lang w:val="en-US"/>
        </w:rPr>
        <w:t>(our files are index.html</w:t>
      </w:r>
      <w:del w:id="486" w:author="FIXED-TERM Gurram Surendra Babu (CR/AEM2)" w:date="2015-09-14T11:10:00Z">
        <w:r w:rsidRPr="002073C9" w:rsidDel="00CF0D67">
          <w:rPr>
            <w:lang w:val="en-US"/>
          </w:rPr>
          <w:delText>,script.js,jquery.min.js</w:delText>
        </w:r>
      </w:del>
      <w:ins w:id="487" w:author="FIXED-TERM Gurram Surendra Babu (CR/AEM2)" w:date="2015-09-14T11:10:00Z">
        <w:r w:rsidR="00CF0D67" w:rsidRPr="002073C9">
          <w:rPr>
            <w:lang w:val="en-US"/>
          </w:rPr>
          <w:t>, script.js, jquery.min.js</w:t>
        </w:r>
      </w:ins>
      <w:r w:rsidRPr="002073C9">
        <w:rPr>
          <w:lang w:val="en-US"/>
        </w:rPr>
        <w:t xml:space="preserve"> and </w:t>
      </w:r>
      <w:ins w:id="488" w:author="FIXED-TERM Gurram Surendra Babu (CR/AEM2)" w:date="2015-09-14T11:10:00Z">
        <w:r w:rsidR="00CF0D67" w:rsidRPr="00647373">
          <w:rPr>
            <w:lang w:val="en-US"/>
          </w:rPr>
          <w:t>httpRequest.php</w:t>
        </w:r>
      </w:ins>
      <w:del w:id="489" w:author="FIXED-TERM Gurram Surendra Babu (CR/AEM2)" w:date="2015-09-14T11:07:00Z">
        <w:r w:rsidRPr="002073C9" w:rsidDel="00647373">
          <w:rPr>
            <w:lang w:val="en-US"/>
          </w:rPr>
          <w:delText>upload.php</w:delText>
        </w:r>
      </w:del>
      <w:r w:rsidRPr="002073C9">
        <w:rPr>
          <w:lang w:val="en-US"/>
        </w:rPr>
        <w:t>)</w:t>
      </w:r>
      <w:r w:rsidR="001945EB">
        <w:rPr>
          <w:lang w:val="en-US"/>
        </w:rPr>
        <w:t xml:space="preserve"> </w:t>
      </w:r>
      <w:r w:rsidRPr="002073C9">
        <w:rPr>
          <w:lang w:val="en-US"/>
        </w:rPr>
        <w:t>these files needed to save with proper ex</w:t>
      </w:r>
      <w:r>
        <w:rPr>
          <w:lang w:val="en-US"/>
        </w:rPr>
        <w:t>tension and edit them in notepad.</w:t>
      </w:r>
    </w:p>
    <w:p w14:paraId="70191DFC" w14:textId="77777777" w:rsidR="002073C9" w:rsidRDefault="002073C9" w:rsidP="0095791C">
      <w:pPr>
        <w:rPr>
          <w:lang w:val="en-US"/>
        </w:rPr>
      </w:pPr>
      <w:r>
        <w:rPr>
          <w:lang w:val="en-US"/>
        </w:rPr>
        <w:t>•</w:t>
      </w:r>
      <w:r w:rsidRPr="002073C9">
        <w:rPr>
          <w:lang w:val="en-US"/>
        </w:rPr>
        <w:t>In case of errors, enable chrome development tool in chrome menu bar, it provides the efficient way to debug and red</w:t>
      </w:r>
      <w:r>
        <w:rPr>
          <w:lang w:val="en-US"/>
        </w:rPr>
        <w:t>uces redundancy if we are using</w:t>
      </w:r>
      <w:r w:rsidRPr="002073C9">
        <w:rPr>
          <w:lang w:val="en-US"/>
        </w:rPr>
        <w:t xml:space="preserve"> chrome as web browser if other browser IE or Firefox you need to enable in that browser</w:t>
      </w:r>
      <w:r>
        <w:rPr>
          <w:lang w:val="en-US"/>
        </w:rPr>
        <w:t>.</w:t>
      </w:r>
    </w:p>
    <w:p w14:paraId="27783DEF" w14:textId="43A8FEBE" w:rsidR="00915C41" w:rsidRDefault="002073C9" w:rsidP="0095791C">
      <w:pPr>
        <w:rPr>
          <w:ins w:id="490" w:author="FIXED-TERM Gurram Surendra Babu (CR/AEM2)" w:date="2015-09-09T13:29:00Z"/>
          <w:lang w:val="en-US"/>
        </w:rPr>
      </w:pPr>
      <w:r>
        <w:rPr>
          <w:lang w:val="en-US"/>
        </w:rPr>
        <w:t>•</w:t>
      </w:r>
      <w:r w:rsidRPr="002073C9">
        <w:rPr>
          <w:lang w:val="en-US"/>
        </w:rPr>
        <w:t>After all this, open localhost in browser then server automatically opens your “</w:t>
      </w:r>
      <w:proofErr w:type="spellStart"/>
      <w:r w:rsidRPr="002073C9">
        <w:rPr>
          <w:lang w:val="en-US"/>
        </w:rPr>
        <w:t>htdocs</w:t>
      </w:r>
      <w:proofErr w:type="spellEnd"/>
      <w:r w:rsidRPr="002073C9">
        <w:rPr>
          <w:lang w:val="en-US"/>
        </w:rPr>
        <w:t xml:space="preserve">” folder in the </w:t>
      </w:r>
      <w:proofErr w:type="spellStart"/>
      <w:r w:rsidRPr="002073C9">
        <w:rPr>
          <w:lang w:val="en-US"/>
        </w:rPr>
        <w:t>xampp</w:t>
      </w:r>
      <w:proofErr w:type="spellEnd"/>
      <w:r w:rsidRPr="002073C9">
        <w:rPr>
          <w:lang w:val="en-US"/>
        </w:rPr>
        <w:t xml:space="preserve"> server, open the specified project </w:t>
      </w:r>
      <w:del w:id="491" w:author="FIXED-TERM Gurram Surendra Babu (CR/AEM2)" w:date="2015-09-09T13:33:00Z">
        <w:r w:rsidRPr="002073C9" w:rsidDel="00945BAE">
          <w:rPr>
            <w:lang w:val="en-US"/>
          </w:rPr>
          <w:delText>(</w:delText>
        </w:r>
      </w:del>
      <w:r w:rsidRPr="002073C9">
        <w:rPr>
          <w:lang w:val="en-US"/>
        </w:rPr>
        <w:t>in</w:t>
      </w:r>
      <w:r>
        <w:rPr>
          <w:lang w:val="en-US"/>
        </w:rPr>
        <w:t xml:space="preserve"> our case it is up</w:t>
      </w:r>
      <w:ins w:id="492" w:author="FIXED-TERM Gurram Surendra Babu (CR/AEM2)" w:date="2015-09-09T13:33:00Z">
        <w:r w:rsidR="00945BAE">
          <w:rPr>
            <w:lang w:val="en-US"/>
          </w:rPr>
          <w:t>dated</w:t>
        </w:r>
      </w:ins>
      <w:del w:id="493" w:author="FIXED-TERM Gurram Surendra Babu (CR/AEM2)" w:date="2015-09-09T13:33:00Z">
        <w:r w:rsidDel="00945BAE">
          <w:rPr>
            <w:lang w:val="en-US"/>
          </w:rPr>
          <w:delText>loadtoserver</w:delText>
        </w:r>
      </w:del>
      <w:ins w:id="494" w:author="FIXED-TERM Gurram Surendra Babu (CR/AEM2)" w:date="2015-09-09T13:33:00Z">
        <w:r w:rsidR="00945BAE">
          <w:rPr>
            <w:lang w:val="en-US"/>
          </w:rPr>
          <w:t xml:space="preserve">, it can be </w:t>
        </w:r>
      </w:ins>
      <w:ins w:id="495" w:author="FIXED-TERM Gurram Surendra Babu (CR/AEM2)" w:date="2015-09-09T13:34:00Z">
        <w:r w:rsidR="00945BAE">
          <w:rPr>
            <w:lang w:val="en-US"/>
          </w:rPr>
          <w:t>any name</w:t>
        </w:r>
      </w:ins>
      <w:del w:id="496" w:author="FIXED-TERM Gurram Surendra Babu (CR/AEM2)" w:date="2015-09-09T13:33:00Z">
        <w:r w:rsidDel="00945BAE">
          <w:rPr>
            <w:lang w:val="en-US"/>
          </w:rPr>
          <w:delText>)</w:delText>
        </w:r>
      </w:del>
      <w:r>
        <w:rPr>
          <w:lang w:val="en-US"/>
        </w:rPr>
        <w:t>.</w:t>
      </w:r>
    </w:p>
    <w:p w14:paraId="77D9E8E8" w14:textId="77777777" w:rsidR="0063384B" w:rsidRDefault="0063384B" w:rsidP="0095791C">
      <w:pPr>
        <w:rPr>
          <w:ins w:id="497" w:author="FIXED-TERM Gurram Surendra Babu (CR/AEM2)" w:date="2015-09-09T13:37:00Z"/>
          <w:lang w:val="en-US"/>
        </w:rPr>
      </w:pPr>
    </w:p>
    <w:p w14:paraId="7DC90AD5" w14:textId="77777777" w:rsidR="0063384B" w:rsidRDefault="0063384B" w:rsidP="0095791C">
      <w:pPr>
        <w:rPr>
          <w:ins w:id="498" w:author="FIXED-TERM Gurram Surendra Babu (CR/AEM2)" w:date="2015-09-09T13:37:00Z"/>
          <w:lang w:val="en-US"/>
        </w:rPr>
      </w:pPr>
    </w:p>
    <w:p w14:paraId="03D28C66" w14:textId="03CF6F05" w:rsidR="00945BAE" w:rsidRPr="0063384B" w:rsidRDefault="00945BAE" w:rsidP="0095791C">
      <w:pPr>
        <w:rPr>
          <w:ins w:id="499" w:author="FIXED-TERM Gurram Surendra Babu (CR/AEM2)" w:date="2015-09-09T13:30:00Z"/>
          <w:b/>
          <w:lang w:val="en-US"/>
          <w:rPrChange w:id="500" w:author="FIXED-TERM Gurram Surendra Babu (CR/AEM2)" w:date="2015-09-09T13:37:00Z">
            <w:rPr>
              <w:ins w:id="501" w:author="FIXED-TERM Gurram Surendra Babu (CR/AEM2)" w:date="2015-09-09T13:30:00Z"/>
              <w:lang w:val="en-US"/>
            </w:rPr>
          </w:rPrChange>
        </w:rPr>
      </w:pPr>
      <w:commentRangeStart w:id="502"/>
      <w:ins w:id="503" w:author="FIXED-TERM Gurram Surendra Babu (CR/AEM2)" w:date="2015-09-09T13:30:00Z">
        <w:r w:rsidRPr="0063384B">
          <w:rPr>
            <w:b/>
            <w:lang w:val="en-US"/>
            <w:rPrChange w:id="504" w:author="FIXED-TERM Gurram Surendra Babu (CR/AEM2)" w:date="2015-09-09T13:37:00Z">
              <w:rPr>
                <w:lang w:val="en-US"/>
              </w:rPr>
            </w:rPrChange>
          </w:rPr>
          <w:t>To run in Postman</w:t>
        </w:r>
      </w:ins>
    </w:p>
    <w:p w14:paraId="08DA5CCE" w14:textId="304F8997" w:rsidR="00945BAE" w:rsidRDefault="00945BAE">
      <w:pPr>
        <w:pStyle w:val="Listenabsatz"/>
        <w:numPr>
          <w:ilvl w:val="0"/>
          <w:numId w:val="10"/>
        </w:numPr>
        <w:rPr>
          <w:ins w:id="505" w:author="FIXED-TERM Gurram Surendra Babu (CR/AEM2)" w:date="2015-09-09T13:30:00Z"/>
          <w:lang w:val="en-US"/>
        </w:rPr>
        <w:pPrChange w:id="506" w:author="FIXED-TERM Gurram Surendra Babu (CR/AEM2)" w:date="2015-09-09T13:30:00Z">
          <w:pPr/>
        </w:pPrChange>
      </w:pPr>
      <w:ins w:id="507" w:author="FIXED-TERM Gurram Surendra Babu (CR/AEM2)" w:date="2015-09-09T13:30:00Z">
        <w:r w:rsidRPr="00945BAE">
          <w:rPr>
            <w:lang w:val="en-US"/>
          </w:rPr>
          <w:t xml:space="preserve">We need to run a local server in the machine (Apache web server) and make sure it is working properly, to make it sure by opening the admin page of </w:t>
        </w:r>
        <w:proofErr w:type="spellStart"/>
        <w:r w:rsidRPr="00945BAE">
          <w:rPr>
            <w:lang w:val="en-US"/>
          </w:rPr>
          <w:t>xampp</w:t>
        </w:r>
        <w:proofErr w:type="spellEnd"/>
        <w:r w:rsidRPr="00945BAE">
          <w:rPr>
            <w:lang w:val="en-US"/>
          </w:rPr>
          <w:t xml:space="preserve"> in URL.</w:t>
        </w:r>
      </w:ins>
    </w:p>
    <w:p w14:paraId="02B191A4" w14:textId="592D006D" w:rsidR="00945BAE" w:rsidRDefault="00CF0D67" w:rsidP="00CF0D67">
      <w:pPr>
        <w:pStyle w:val="Listenabsatz"/>
        <w:numPr>
          <w:ilvl w:val="0"/>
          <w:numId w:val="10"/>
        </w:numPr>
        <w:rPr>
          <w:ins w:id="508" w:author="FIXED-TERM Gurram Surendra Babu (CR/AEM2)" w:date="2015-09-09T13:34:00Z"/>
          <w:lang w:val="en-US"/>
        </w:rPr>
        <w:pPrChange w:id="509" w:author="FIXED-TERM Gurram Surendra Babu (CR/AEM2)" w:date="2015-09-09T13:30:00Z">
          <w:pPr/>
        </w:pPrChange>
      </w:pPr>
      <w:ins w:id="510" w:author="FIXED-TERM Gurram Surendra Babu (CR/AEM2)" w:date="2015-09-09T13:30:00Z">
        <w:r>
          <w:rPr>
            <w:lang w:val="en-US"/>
          </w:rPr>
          <w:t xml:space="preserve">But save </w:t>
        </w:r>
      </w:ins>
      <w:ins w:id="511" w:author="FIXED-TERM Gurram Surendra Babu (CR/AEM2)" w:date="2015-09-14T11:10:00Z">
        <w:r>
          <w:rPr>
            <w:lang w:val="en-US"/>
          </w:rPr>
          <w:t>only</w:t>
        </w:r>
        <w:r w:rsidRPr="00CF0D67">
          <w:rPr>
            <w:lang w:val="en-US"/>
            <w:rPrChange w:id="512" w:author="FIXED-TERM Gurram Surendra Babu (CR/AEM2)" w:date="2015-09-14T11:10:00Z">
              <w:rPr/>
            </w:rPrChange>
          </w:rPr>
          <w:t xml:space="preserve"> </w:t>
        </w:r>
        <w:r w:rsidRPr="00CF0D67">
          <w:rPr>
            <w:lang w:val="en-US"/>
          </w:rPr>
          <w:t>httpRequest.php</w:t>
        </w:r>
        <w:r>
          <w:rPr>
            <w:lang w:val="en-US"/>
          </w:rPr>
          <w:t xml:space="preserve"> file</w:t>
        </w:r>
      </w:ins>
      <w:ins w:id="513" w:author="FIXED-TERM Gurram Surendra Babu (CR/AEM2)" w:date="2015-09-09T13:30:00Z">
        <w:r w:rsidR="00945BAE">
          <w:rPr>
            <w:lang w:val="en-US"/>
          </w:rPr>
          <w:t xml:space="preserve"> in </w:t>
        </w:r>
      </w:ins>
      <w:ins w:id="514" w:author="FIXED-TERM Gurram Surendra Babu (CR/AEM2)" w:date="2015-09-09T13:31:00Z">
        <w:r w:rsidR="00945BAE">
          <w:rPr>
            <w:lang w:val="en-US"/>
          </w:rPr>
          <w:t>“</w:t>
        </w:r>
        <w:proofErr w:type="spellStart"/>
        <w:r w:rsidR="00945BAE">
          <w:rPr>
            <w:lang w:val="en-US"/>
          </w:rPr>
          <w:t>htdocs</w:t>
        </w:r>
        <w:proofErr w:type="spellEnd"/>
        <w:r w:rsidR="00945BAE">
          <w:rPr>
            <w:lang w:val="en-US"/>
          </w:rPr>
          <w:t>”</w:t>
        </w:r>
      </w:ins>
      <w:ins w:id="515" w:author="FIXED-TERM Gurram Surendra Babu (CR/AEM2)" w:date="2015-09-09T13:32:00Z">
        <w:r w:rsidR="00945BAE">
          <w:rPr>
            <w:lang w:val="en-US"/>
          </w:rPr>
          <w:t xml:space="preserve"> </w:t>
        </w:r>
      </w:ins>
      <w:ins w:id="516" w:author="FIXED-TERM Gurram Surendra Babu (CR/AEM2)" w:date="2015-09-09T13:37:00Z">
        <w:r w:rsidR="0063384B">
          <w:rPr>
            <w:lang w:val="en-US"/>
          </w:rPr>
          <w:t>instead ignore</w:t>
        </w:r>
      </w:ins>
      <w:ins w:id="517" w:author="FIXED-TERM Gurram Surendra Babu (CR/AEM2)" w:date="2015-09-09T13:32:00Z">
        <w:r w:rsidR="00945BAE">
          <w:rPr>
            <w:lang w:val="en-US"/>
          </w:rPr>
          <w:t xml:space="preserve"> other files </w:t>
        </w:r>
        <w:r w:rsidR="00945BAE" w:rsidRPr="00945BAE">
          <w:rPr>
            <w:lang w:val="en-US"/>
          </w:rPr>
          <w:t>index.html</w:t>
        </w:r>
      </w:ins>
      <w:ins w:id="518" w:author="FIXED-TERM Gurram Surendra Babu (CR/AEM2)" w:date="2015-09-09T13:37:00Z">
        <w:r w:rsidR="0063384B" w:rsidRPr="00945BAE">
          <w:rPr>
            <w:lang w:val="en-US"/>
          </w:rPr>
          <w:t>, script.js, jquery.min.js.</w:t>
        </w:r>
      </w:ins>
    </w:p>
    <w:p w14:paraId="223EB1AB" w14:textId="65025C05" w:rsidR="00945BAE" w:rsidRPr="00945BAE" w:rsidRDefault="00945BAE" w:rsidP="00647373">
      <w:pPr>
        <w:pStyle w:val="Listenabsatz"/>
        <w:numPr>
          <w:ilvl w:val="0"/>
          <w:numId w:val="10"/>
        </w:numPr>
        <w:rPr>
          <w:ins w:id="519" w:author="FIXED-TERM Gurram Surendra Babu (CR/AEM2)" w:date="2015-09-09T13:30:00Z"/>
          <w:lang w:val="en-US"/>
        </w:rPr>
        <w:pPrChange w:id="520" w:author="FIXED-TERM Gurram Surendra Babu (CR/AEM2)" w:date="2015-09-09T13:30:00Z">
          <w:pPr/>
        </w:pPrChange>
      </w:pPr>
      <w:ins w:id="521" w:author="FIXED-TERM Gurram Surendra Babu (CR/AEM2)" w:date="2015-09-09T13:34:00Z">
        <w:r>
          <w:rPr>
            <w:lang w:val="en-US"/>
          </w:rPr>
          <w:t>After all this, open postman</w:t>
        </w:r>
        <w:r w:rsidRPr="00945BAE">
          <w:rPr>
            <w:lang w:val="en-US"/>
          </w:rPr>
          <w:t xml:space="preserve"> </w:t>
        </w:r>
        <w:r>
          <w:rPr>
            <w:lang w:val="en-US"/>
          </w:rPr>
          <w:t xml:space="preserve">enter in URL </w:t>
        </w:r>
      </w:ins>
      <w:ins w:id="522" w:author="FIXED-TERM Gurram Surendra Babu (CR/AEM2)" w:date="2015-09-09T13:35:00Z">
        <w:r w:rsidRPr="00945BAE">
          <w:rPr>
            <w:lang w:val="en-US"/>
          </w:rPr>
          <w:t>http:// 1</w:t>
        </w:r>
        <w:r w:rsidR="00647373">
          <w:rPr>
            <w:lang w:val="en-US"/>
          </w:rPr>
          <w:t>39.15.221.16 /</w:t>
        </w:r>
        <w:proofErr w:type="spellStart"/>
        <w:r w:rsidR="00647373">
          <w:rPr>
            <w:lang w:val="en-US"/>
          </w:rPr>
          <w:t>BoschTriasServ</w:t>
        </w:r>
      </w:ins>
      <w:ins w:id="523" w:author="FIXED-TERM Gurram Surendra Babu (CR/AEM2)" w:date="2015-09-14T11:08:00Z">
        <w:r w:rsidR="00CF0D67">
          <w:rPr>
            <w:lang w:val="en-US"/>
          </w:rPr>
          <w:t>ice</w:t>
        </w:r>
      </w:ins>
      <w:proofErr w:type="spellEnd"/>
      <w:ins w:id="524" w:author="FIXED-TERM Gurram Surendra Babu (CR/AEM2)" w:date="2015-09-09T13:35:00Z">
        <w:r w:rsidR="00647373">
          <w:rPr>
            <w:lang w:val="en-US"/>
          </w:rPr>
          <w:t>/</w:t>
        </w:r>
      </w:ins>
      <w:ins w:id="525" w:author="FIXED-TERM Gurram Surendra Babu (CR/AEM2)" w:date="2015-09-14T11:07:00Z">
        <w:r w:rsidR="00647373" w:rsidRPr="00647373">
          <w:rPr>
            <w:lang w:val="en-US"/>
          </w:rPr>
          <w:t>httpRequest.php</w:t>
        </w:r>
      </w:ins>
      <w:ins w:id="526" w:author="FIXED-TERM Gurram Surendra Babu (CR/AEM2)" w:date="2015-09-09T13:35:00Z">
        <w:r>
          <w:rPr>
            <w:lang w:val="en-US"/>
          </w:rPr>
          <w:t>,</w:t>
        </w:r>
      </w:ins>
      <w:ins w:id="527" w:author="FIXED-TERM Gurram Surendra Babu (CR/AEM2)" w:date="2015-09-09T13:36:00Z">
        <w:r>
          <w:rPr>
            <w:lang w:val="en-US"/>
          </w:rPr>
          <w:t xml:space="preserve"> </w:t>
        </w:r>
      </w:ins>
      <w:ins w:id="528" w:author="FIXED-TERM Gurram Surendra Babu (CR/AEM2)" w:date="2015-09-09T13:35:00Z">
        <w:r w:rsidR="0063384B">
          <w:rPr>
            <w:lang w:val="en-US"/>
          </w:rPr>
          <w:t>request as post, then our files are saved in 139.</w:t>
        </w:r>
      </w:ins>
      <w:ins w:id="529" w:author="FIXED-TERM Gurram Surendra Babu (CR/AEM2)" w:date="2015-09-09T13:36:00Z">
        <w:r w:rsidR="0063384B">
          <w:rPr>
            <w:lang w:val="en-US"/>
          </w:rPr>
          <w:t>15.221.16(IP address)</w:t>
        </w:r>
      </w:ins>
      <w:ins w:id="530" w:author="FIXED-TERM Gurram Surendra Babu (CR/AEM2)" w:date="2015-09-09T13:37:00Z">
        <w:r w:rsidR="0063384B">
          <w:rPr>
            <w:lang w:val="en-US"/>
          </w:rPr>
          <w:t xml:space="preserve"> of server in a specified directory.</w:t>
        </w:r>
      </w:ins>
      <w:ins w:id="531" w:author="FIXED-TERM Gurram Surendra Babu (CR/AEM2)" w:date="2015-09-09T13:35:00Z">
        <w:r w:rsidRPr="00945BAE">
          <w:rPr>
            <w:lang w:val="en-US"/>
          </w:rPr>
          <w:t xml:space="preserve">                  </w:t>
        </w:r>
      </w:ins>
      <w:commentRangeEnd w:id="502"/>
      <w:ins w:id="532" w:author="FIXED-TERM Gurram Surendra Babu (CR/AEM2)" w:date="2015-09-09T13:38:00Z">
        <w:r w:rsidR="0063384B">
          <w:rPr>
            <w:rStyle w:val="Kommentarzeichen"/>
          </w:rPr>
          <w:commentReference w:id="502"/>
        </w:r>
      </w:ins>
    </w:p>
    <w:p w14:paraId="3F60E8CA" w14:textId="77777777" w:rsidR="00945BAE" w:rsidRDefault="00945BAE" w:rsidP="0095791C">
      <w:pPr>
        <w:rPr>
          <w:lang w:val="en-US"/>
        </w:rPr>
      </w:pPr>
      <w:bookmarkStart w:id="533" w:name="_GoBack"/>
      <w:bookmarkEnd w:id="533"/>
    </w:p>
    <w:p w14:paraId="379608F3" w14:textId="77777777" w:rsidR="007D6CB3" w:rsidRPr="00C06C03" w:rsidRDefault="00677F54" w:rsidP="004C009A">
      <w:pPr>
        <w:pStyle w:val="berschrift1"/>
      </w:pPr>
      <w:r w:rsidRPr="00C06C03">
        <w:t>Definitions</w:t>
      </w:r>
      <w:r w:rsidR="00F95BBD" w:rsidRPr="00C06C03">
        <w:t>:</w:t>
      </w:r>
    </w:p>
    <w:p w14:paraId="11E210C5" w14:textId="77777777" w:rsidR="00F95BBD" w:rsidRPr="00C06C03" w:rsidRDefault="00F95BBD" w:rsidP="004C009A">
      <w:pPr>
        <w:jc w:val="both"/>
        <w:rPr>
          <w:sz w:val="28"/>
          <w:szCs w:val="28"/>
          <w:lang w:val="en-US"/>
        </w:rPr>
      </w:pPr>
    </w:p>
    <w:p w14:paraId="28AA1BC7" w14:textId="77777777" w:rsidR="00400221" w:rsidRPr="0095791C" w:rsidRDefault="007D6CB3" w:rsidP="004C009A">
      <w:pPr>
        <w:jc w:val="both"/>
        <w:rPr>
          <w:sz w:val="24"/>
          <w:szCs w:val="24"/>
          <w:lang w:val="en-US"/>
        </w:rPr>
      </w:pPr>
      <w:r w:rsidRPr="0095791C">
        <w:rPr>
          <w:sz w:val="24"/>
          <w:szCs w:val="24"/>
          <w:lang w:val="en-US"/>
        </w:rPr>
        <w:t>XAMPP:</w:t>
      </w:r>
    </w:p>
    <w:p w14:paraId="20F85C57" w14:textId="77777777" w:rsidR="00677F54" w:rsidRPr="0095791C" w:rsidRDefault="00D80EEF" w:rsidP="004C009A">
      <w:pPr>
        <w:jc w:val="both"/>
        <w:rPr>
          <w:sz w:val="24"/>
          <w:szCs w:val="24"/>
          <w:lang w:val="en-US"/>
        </w:rPr>
      </w:pPr>
      <w:r w:rsidRPr="0095791C">
        <w:rPr>
          <w:sz w:val="24"/>
          <w:szCs w:val="24"/>
          <w:lang w:val="en-US"/>
        </w:rPr>
        <w:t>It is</w:t>
      </w:r>
      <w:r w:rsidR="007D6CB3" w:rsidRPr="0095791C">
        <w:rPr>
          <w:sz w:val="24"/>
          <w:szCs w:val="24"/>
          <w:lang w:val="en-US"/>
        </w:rPr>
        <w:t xml:space="preserve"> an open source web server, which stand for X cross </w:t>
      </w:r>
      <w:r w:rsidRPr="0095791C">
        <w:rPr>
          <w:sz w:val="24"/>
          <w:szCs w:val="24"/>
          <w:lang w:val="en-US"/>
        </w:rPr>
        <w:t>origin (</w:t>
      </w:r>
      <w:r w:rsidR="007D6CB3" w:rsidRPr="0095791C">
        <w:rPr>
          <w:sz w:val="24"/>
          <w:szCs w:val="24"/>
          <w:lang w:val="en-US"/>
        </w:rPr>
        <w:t>any platform), A for Apache HTTP server</w:t>
      </w:r>
      <w:r w:rsidR="0016596D" w:rsidRPr="0095791C">
        <w:rPr>
          <w:sz w:val="24"/>
          <w:szCs w:val="24"/>
          <w:lang w:val="en-US"/>
        </w:rPr>
        <w:t>, M</w:t>
      </w:r>
      <w:r w:rsidR="007D6CB3" w:rsidRPr="0095791C">
        <w:rPr>
          <w:sz w:val="24"/>
          <w:szCs w:val="24"/>
          <w:lang w:val="en-US"/>
        </w:rPr>
        <w:t xml:space="preserve"> for </w:t>
      </w:r>
      <w:r w:rsidR="004C009A" w:rsidRPr="0095791C">
        <w:rPr>
          <w:sz w:val="24"/>
          <w:szCs w:val="24"/>
          <w:lang w:val="en-US"/>
        </w:rPr>
        <w:t>MySQL, P</w:t>
      </w:r>
      <w:r w:rsidR="007D6CB3" w:rsidRPr="0095791C">
        <w:rPr>
          <w:sz w:val="24"/>
          <w:szCs w:val="24"/>
          <w:lang w:val="en-US"/>
        </w:rPr>
        <w:t xml:space="preserve"> and P for PHP and Perl but we only start apache server for our use</w:t>
      </w:r>
    </w:p>
    <w:p w14:paraId="72FB2E2C" w14:textId="77777777" w:rsidR="00400221" w:rsidRPr="0095791C" w:rsidRDefault="00D80EEF" w:rsidP="004C009A">
      <w:pPr>
        <w:jc w:val="both"/>
        <w:rPr>
          <w:sz w:val="24"/>
          <w:szCs w:val="24"/>
          <w:lang w:val="en-US"/>
        </w:rPr>
      </w:pPr>
      <w:r w:rsidRPr="0095791C">
        <w:rPr>
          <w:sz w:val="24"/>
          <w:szCs w:val="24"/>
          <w:lang w:val="en-US"/>
        </w:rPr>
        <w:t>JQuery</w:t>
      </w:r>
      <w:r w:rsidR="00516D8B" w:rsidRPr="0095791C">
        <w:rPr>
          <w:sz w:val="24"/>
          <w:szCs w:val="24"/>
          <w:lang w:val="en-US"/>
        </w:rPr>
        <w:t>:</w:t>
      </w:r>
    </w:p>
    <w:p w14:paraId="29275382" w14:textId="77777777" w:rsidR="007D6CB3" w:rsidRPr="0095791C" w:rsidRDefault="00516D8B" w:rsidP="004C009A">
      <w:pPr>
        <w:jc w:val="both"/>
        <w:rPr>
          <w:sz w:val="24"/>
          <w:szCs w:val="24"/>
          <w:lang w:val="en-US"/>
        </w:rPr>
      </w:pPr>
      <w:r w:rsidRPr="0095791C">
        <w:rPr>
          <w:sz w:val="24"/>
          <w:szCs w:val="24"/>
          <w:lang w:val="en-US"/>
        </w:rPr>
        <w:t xml:space="preserve"> jQuery is library of JavaScript to make rich functionality of webpages and it is too open source and it is normally </w:t>
      </w:r>
      <w:r w:rsidR="00B0091E" w:rsidRPr="0095791C">
        <w:rPr>
          <w:sz w:val="24"/>
          <w:szCs w:val="24"/>
          <w:lang w:val="en-US"/>
        </w:rPr>
        <w:t>referred in</w:t>
      </w:r>
      <w:r w:rsidRPr="0095791C">
        <w:rPr>
          <w:sz w:val="24"/>
          <w:szCs w:val="24"/>
          <w:lang w:val="en-US"/>
        </w:rPr>
        <w:t xml:space="preserve"> HTML as JavaScript and it provides readymade library and these can be directly downloaded, however google and Microsoft hosted their own libraries and can</w:t>
      </w:r>
      <w:r w:rsidR="00F07BC1" w:rsidRPr="0095791C">
        <w:rPr>
          <w:sz w:val="24"/>
          <w:szCs w:val="24"/>
          <w:lang w:val="en-US"/>
        </w:rPr>
        <w:t xml:space="preserve"> be</w:t>
      </w:r>
      <w:r w:rsidRPr="0095791C">
        <w:rPr>
          <w:sz w:val="24"/>
          <w:szCs w:val="24"/>
          <w:lang w:val="en-US"/>
        </w:rPr>
        <w:t xml:space="preserve"> used </w:t>
      </w:r>
      <w:r w:rsidR="00F07BC1" w:rsidRPr="0095791C">
        <w:rPr>
          <w:sz w:val="24"/>
          <w:szCs w:val="24"/>
          <w:lang w:val="en-US"/>
        </w:rPr>
        <w:t>too, we</w:t>
      </w:r>
      <w:r w:rsidRPr="0095791C">
        <w:rPr>
          <w:sz w:val="24"/>
          <w:szCs w:val="24"/>
          <w:lang w:val="en-US"/>
        </w:rPr>
        <w:t xml:space="preserve"> have used library just enrich the </w:t>
      </w:r>
      <w:r w:rsidR="00F07BC1" w:rsidRPr="0095791C">
        <w:rPr>
          <w:sz w:val="24"/>
          <w:szCs w:val="24"/>
          <w:lang w:val="en-US"/>
        </w:rPr>
        <w:t xml:space="preserve">selection </w:t>
      </w:r>
      <w:r w:rsidRPr="0095791C">
        <w:rPr>
          <w:sz w:val="24"/>
          <w:szCs w:val="24"/>
          <w:lang w:val="en-US"/>
        </w:rPr>
        <w:t xml:space="preserve">bar </w:t>
      </w:r>
      <w:r w:rsidR="00692096" w:rsidRPr="0095791C">
        <w:rPr>
          <w:sz w:val="24"/>
          <w:szCs w:val="24"/>
          <w:lang w:val="en-US"/>
        </w:rPr>
        <w:t xml:space="preserve">after the result from </w:t>
      </w:r>
      <w:r w:rsidR="00F07BC1" w:rsidRPr="0095791C">
        <w:rPr>
          <w:sz w:val="24"/>
          <w:szCs w:val="24"/>
          <w:lang w:val="en-US"/>
        </w:rPr>
        <w:t>server, which</w:t>
      </w:r>
      <w:r w:rsidR="00692096" w:rsidRPr="0095791C">
        <w:rPr>
          <w:sz w:val="24"/>
          <w:szCs w:val="24"/>
          <w:lang w:val="en-US"/>
        </w:rPr>
        <w:t xml:space="preserve"> ad</w:t>
      </w:r>
      <w:r w:rsidR="00F07BC1" w:rsidRPr="0095791C">
        <w:rPr>
          <w:sz w:val="24"/>
          <w:szCs w:val="24"/>
          <w:lang w:val="en-US"/>
        </w:rPr>
        <w:t>ds colors and fonts readily for selection bar</w:t>
      </w:r>
    </w:p>
    <w:p w14:paraId="64BB7013" w14:textId="77777777" w:rsidR="00400221" w:rsidRPr="0095791C" w:rsidRDefault="00CB768A" w:rsidP="004C009A">
      <w:pPr>
        <w:jc w:val="both"/>
        <w:rPr>
          <w:sz w:val="24"/>
          <w:szCs w:val="24"/>
          <w:lang w:val="en-US"/>
        </w:rPr>
      </w:pPr>
      <w:r w:rsidRPr="0095791C">
        <w:rPr>
          <w:sz w:val="24"/>
          <w:szCs w:val="24"/>
          <w:lang w:val="en-US"/>
        </w:rPr>
        <w:t xml:space="preserve">Ajax: </w:t>
      </w:r>
    </w:p>
    <w:p w14:paraId="05C77E8B" w14:textId="77777777" w:rsidR="00F07BC1" w:rsidRPr="0095791C" w:rsidRDefault="00CB768A" w:rsidP="004C009A">
      <w:pPr>
        <w:jc w:val="both"/>
        <w:rPr>
          <w:sz w:val="24"/>
          <w:szCs w:val="24"/>
          <w:lang w:val="en-US"/>
        </w:rPr>
      </w:pPr>
      <w:r w:rsidRPr="0095791C">
        <w:rPr>
          <w:sz w:val="24"/>
          <w:szCs w:val="24"/>
          <w:lang w:val="en-US"/>
        </w:rPr>
        <w:t>It</w:t>
      </w:r>
      <w:r w:rsidR="009842A9" w:rsidRPr="0095791C">
        <w:rPr>
          <w:sz w:val="24"/>
          <w:szCs w:val="24"/>
          <w:lang w:val="en-US"/>
        </w:rPr>
        <w:t xml:space="preserve"> is </w:t>
      </w:r>
      <w:r w:rsidRPr="0095791C">
        <w:rPr>
          <w:sz w:val="24"/>
          <w:szCs w:val="24"/>
          <w:lang w:val="en-US"/>
        </w:rPr>
        <w:t xml:space="preserve">a web </w:t>
      </w:r>
      <w:r w:rsidR="00B0091E" w:rsidRPr="0095791C">
        <w:rPr>
          <w:sz w:val="24"/>
          <w:szCs w:val="24"/>
          <w:lang w:val="en-US"/>
        </w:rPr>
        <w:t>technology, Ajax</w:t>
      </w:r>
      <w:r w:rsidR="00DF41F9" w:rsidRPr="0095791C">
        <w:rPr>
          <w:sz w:val="24"/>
          <w:szCs w:val="24"/>
          <w:lang w:val="en-US"/>
        </w:rPr>
        <w:t xml:space="preserve"> Stands for Asynchronous JavaScript </w:t>
      </w:r>
      <w:proofErr w:type="spellStart"/>
      <w:r w:rsidR="00DF41F9" w:rsidRPr="0095791C">
        <w:rPr>
          <w:sz w:val="24"/>
          <w:szCs w:val="24"/>
          <w:lang w:val="en-US"/>
        </w:rPr>
        <w:t>XML.And</w:t>
      </w:r>
      <w:proofErr w:type="spellEnd"/>
      <w:r w:rsidR="00DF41F9" w:rsidRPr="0095791C">
        <w:rPr>
          <w:sz w:val="24"/>
          <w:szCs w:val="24"/>
          <w:lang w:val="en-US"/>
        </w:rPr>
        <w:t xml:space="preserve"> it is not a new programming language but name given for these set of tools (JavaScript, xml and state of Asynchronous). The "asynchronous" part of Ajax refers to the way requests are made to the Web server.</w:t>
      </w:r>
    </w:p>
    <w:p w14:paraId="514E54B7" w14:textId="77777777" w:rsidR="00400221" w:rsidRPr="0095791C" w:rsidRDefault="00DF41F9" w:rsidP="004C009A">
      <w:pPr>
        <w:jc w:val="both"/>
        <w:rPr>
          <w:sz w:val="24"/>
          <w:szCs w:val="24"/>
          <w:lang w:val="en-US"/>
        </w:rPr>
      </w:pPr>
      <w:r w:rsidRPr="0095791C">
        <w:rPr>
          <w:sz w:val="24"/>
          <w:szCs w:val="24"/>
          <w:lang w:val="en-US"/>
        </w:rPr>
        <w:t>PHP</w:t>
      </w:r>
      <w:r w:rsidR="00CB768A" w:rsidRPr="0095791C">
        <w:rPr>
          <w:sz w:val="24"/>
          <w:szCs w:val="24"/>
          <w:lang w:val="en-US"/>
        </w:rPr>
        <w:t xml:space="preserve">: </w:t>
      </w:r>
    </w:p>
    <w:p w14:paraId="4514CF7D" w14:textId="77777777" w:rsidR="004A1138" w:rsidRPr="0095791C" w:rsidRDefault="00CB768A" w:rsidP="004C009A">
      <w:pPr>
        <w:jc w:val="both"/>
        <w:rPr>
          <w:sz w:val="24"/>
          <w:szCs w:val="24"/>
          <w:lang w:val="en-US"/>
        </w:rPr>
      </w:pPr>
      <w:r w:rsidRPr="0095791C">
        <w:rPr>
          <w:sz w:val="24"/>
          <w:szCs w:val="24"/>
          <w:lang w:val="en-US"/>
        </w:rPr>
        <w:t>It</w:t>
      </w:r>
      <w:r w:rsidR="00DF41F9" w:rsidRPr="0095791C">
        <w:rPr>
          <w:sz w:val="24"/>
          <w:szCs w:val="24"/>
          <w:lang w:val="en-US"/>
        </w:rPr>
        <w:t xml:space="preserve"> stands for Hypertext Preprocessor and used at server side as a scripting </w:t>
      </w:r>
      <w:r w:rsidR="004A1138" w:rsidRPr="0095791C">
        <w:rPr>
          <w:sz w:val="24"/>
          <w:szCs w:val="24"/>
          <w:lang w:val="en-US"/>
        </w:rPr>
        <w:t>language, more</w:t>
      </w:r>
      <w:r w:rsidR="00DF41F9" w:rsidRPr="0095791C">
        <w:rPr>
          <w:sz w:val="24"/>
          <w:szCs w:val="24"/>
          <w:lang w:val="en-US"/>
        </w:rPr>
        <w:t xml:space="preserve"> over it interacts with database </w:t>
      </w:r>
      <w:r w:rsidR="00D616CC" w:rsidRPr="0095791C">
        <w:rPr>
          <w:sz w:val="24"/>
          <w:szCs w:val="24"/>
          <w:lang w:val="en-US"/>
        </w:rPr>
        <w:t xml:space="preserve">but her we used for providing where to store the files in the server and type of files to be saved in the server </w:t>
      </w:r>
      <w:r w:rsidR="000373D7" w:rsidRPr="0095791C">
        <w:rPr>
          <w:sz w:val="24"/>
          <w:szCs w:val="24"/>
          <w:lang w:val="en-US"/>
        </w:rPr>
        <w:t>after</w:t>
      </w:r>
      <w:r w:rsidR="00D616CC" w:rsidRPr="0095791C">
        <w:rPr>
          <w:sz w:val="24"/>
          <w:szCs w:val="24"/>
          <w:lang w:val="en-US"/>
        </w:rPr>
        <w:t xml:space="preserve"> server response.</w:t>
      </w:r>
      <w:r w:rsidR="00DF41F9" w:rsidRPr="0095791C">
        <w:rPr>
          <w:sz w:val="24"/>
          <w:szCs w:val="24"/>
          <w:lang w:val="en-US"/>
        </w:rPr>
        <w:t xml:space="preserve"> </w:t>
      </w:r>
    </w:p>
    <w:p w14:paraId="4A68D489" w14:textId="77777777" w:rsidR="00AA5DBA" w:rsidRPr="0095791C" w:rsidRDefault="00AA5DBA" w:rsidP="004C009A">
      <w:pPr>
        <w:jc w:val="both"/>
        <w:rPr>
          <w:sz w:val="24"/>
          <w:szCs w:val="24"/>
          <w:lang w:val="en-US"/>
        </w:rPr>
      </w:pPr>
    </w:p>
    <w:p w14:paraId="32AE7BB7" w14:textId="77777777" w:rsidR="00AA5DBA" w:rsidRPr="0095791C" w:rsidRDefault="00AA5DBA" w:rsidP="004C009A">
      <w:pPr>
        <w:jc w:val="both"/>
        <w:rPr>
          <w:sz w:val="24"/>
          <w:szCs w:val="24"/>
          <w:lang w:val="en-US"/>
        </w:rPr>
      </w:pPr>
    </w:p>
    <w:p w14:paraId="6ACCDD31" w14:textId="77777777" w:rsidR="00DF41F9" w:rsidRPr="00C06C03" w:rsidRDefault="004A1138" w:rsidP="004C009A">
      <w:pPr>
        <w:pStyle w:val="berschrift1"/>
      </w:pPr>
      <w:r w:rsidRPr="00C06C03">
        <w:t xml:space="preserve">Concrete Solution of process flow with code is been briefed  </w:t>
      </w:r>
      <w:r w:rsidR="00DF41F9" w:rsidRPr="00C06C03">
        <w:t xml:space="preserve"> </w:t>
      </w:r>
    </w:p>
    <w:p w14:paraId="504E861A" w14:textId="77777777" w:rsidR="0002502B" w:rsidRDefault="0002502B" w:rsidP="004C009A">
      <w:pPr>
        <w:jc w:val="both"/>
        <w:rPr>
          <w:sz w:val="28"/>
          <w:szCs w:val="28"/>
          <w:lang w:val="en-US"/>
        </w:rPr>
      </w:pPr>
    </w:p>
    <w:p w14:paraId="6F7B8376" w14:textId="77777777" w:rsidR="00AA5DBA" w:rsidRPr="0095791C" w:rsidRDefault="00AA5DBA" w:rsidP="00AA5DBA">
      <w:pPr>
        <w:jc w:val="both"/>
        <w:rPr>
          <w:sz w:val="24"/>
          <w:szCs w:val="24"/>
          <w:lang w:val="en-US"/>
        </w:rPr>
      </w:pPr>
      <w:r w:rsidRPr="0095791C">
        <w:rPr>
          <w:sz w:val="24"/>
          <w:szCs w:val="24"/>
          <w:lang w:val="en-US"/>
        </w:rPr>
        <w:lastRenderedPageBreak/>
        <w:t>Our files used are</w:t>
      </w:r>
    </w:p>
    <w:p w14:paraId="706F34E9" w14:textId="77777777" w:rsidR="00AA5DBA" w:rsidRPr="0095791C" w:rsidRDefault="00AA5DBA" w:rsidP="00AA5DBA">
      <w:pPr>
        <w:jc w:val="both"/>
        <w:rPr>
          <w:sz w:val="24"/>
          <w:szCs w:val="24"/>
          <w:lang w:val="en-US"/>
        </w:rPr>
      </w:pPr>
      <w:r w:rsidRPr="0095791C">
        <w:rPr>
          <w:sz w:val="24"/>
          <w:szCs w:val="24"/>
          <w:lang w:val="en-US"/>
        </w:rPr>
        <w:t>•</w:t>
      </w:r>
      <w:r w:rsidRPr="0095791C">
        <w:rPr>
          <w:sz w:val="24"/>
          <w:szCs w:val="24"/>
          <w:lang w:val="en-US"/>
        </w:rPr>
        <w:tab/>
        <w:t>index.html</w:t>
      </w:r>
    </w:p>
    <w:p w14:paraId="754DAFF9" w14:textId="77777777" w:rsidR="00AA5DBA" w:rsidRPr="0095791C" w:rsidRDefault="00AA5DBA" w:rsidP="00AA5DBA">
      <w:pPr>
        <w:jc w:val="both"/>
        <w:rPr>
          <w:sz w:val="24"/>
          <w:szCs w:val="24"/>
          <w:lang w:val="en-US"/>
        </w:rPr>
      </w:pPr>
      <w:r w:rsidRPr="0095791C">
        <w:rPr>
          <w:sz w:val="24"/>
          <w:szCs w:val="24"/>
          <w:lang w:val="en-US"/>
        </w:rPr>
        <w:t>•</w:t>
      </w:r>
      <w:r w:rsidRPr="0095791C">
        <w:rPr>
          <w:sz w:val="24"/>
          <w:szCs w:val="24"/>
          <w:lang w:val="en-US"/>
        </w:rPr>
        <w:tab/>
        <w:t>script.js</w:t>
      </w:r>
    </w:p>
    <w:p w14:paraId="4064E1DD" w14:textId="77777777" w:rsidR="00AA5DBA" w:rsidRPr="0095791C" w:rsidRDefault="00AA5DBA" w:rsidP="00AA5DBA">
      <w:pPr>
        <w:jc w:val="both"/>
        <w:rPr>
          <w:sz w:val="24"/>
          <w:szCs w:val="24"/>
          <w:lang w:val="en-US"/>
        </w:rPr>
      </w:pPr>
      <w:r w:rsidRPr="0095791C">
        <w:rPr>
          <w:sz w:val="24"/>
          <w:szCs w:val="24"/>
          <w:lang w:val="en-US"/>
        </w:rPr>
        <w:t>•</w:t>
      </w:r>
      <w:r w:rsidRPr="0095791C">
        <w:rPr>
          <w:sz w:val="24"/>
          <w:szCs w:val="24"/>
          <w:lang w:val="en-US"/>
        </w:rPr>
        <w:tab/>
        <w:t>jquery.min.js</w:t>
      </w:r>
    </w:p>
    <w:p w14:paraId="79399F3E" w14:textId="4531BB94" w:rsidR="00AA5DBA" w:rsidRPr="0095791C" w:rsidRDefault="00AA5DBA" w:rsidP="00AA5DBA">
      <w:pPr>
        <w:jc w:val="both"/>
        <w:rPr>
          <w:sz w:val="24"/>
          <w:szCs w:val="24"/>
          <w:lang w:val="en-US"/>
        </w:rPr>
      </w:pPr>
      <w:r w:rsidRPr="0095791C">
        <w:rPr>
          <w:sz w:val="24"/>
          <w:szCs w:val="24"/>
          <w:lang w:val="en-US"/>
        </w:rPr>
        <w:t>•</w:t>
      </w:r>
      <w:r w:rsidRPr="0095791C">
        <w:rPr>
          <w:sz w:val="24"/>
          <w:szCs w:val="24"/>
          <w:lang w:val="en-US"/>
        </w:rPr>
        <w:tab/>
      </w:r>
      <w:ins w:id="534" w:author="FIXED-TERM Gurram Surendra Babu (CR/AEM2)" w:date="2015-09-14T11:08:00Z">
        <w:r w:rsidR="00CF0D67" w:rsidRPr="00CF0D67">
          <w:rPr>
            <w:sz w:val="24"/>
            <w:szCs w:val="24"/>
            <w:lang w:val="en-US"/>
          </w:rPr>
          <w:t xml:space="preserve">httpRequest.php </w:t>
        </w:r>
      </w:ins>
      <w:del w:id="535" w:author="FIXED-TERM Gurram Surendra Babu (CR/AEM2)" w:date="2015-09-14T11:08:00Z">
        <w:r w:rsidRPr="0095791C" w:rsidDel="00CF0D67">
          <w:rPr>
            <w:sz w:val="24"/>
            <w:szCs w:val="24"/>
            <w:lang w:val="en-US"/>
          </w:rPr>
          <w:delText>upload.php</w:delText>
        </w:r>
      </w:del>
    </w:p>
    <w:p w14:paraId="329F0410" w14:textId="77777777" w:rsidR="00AA5DBA" w:rsidRPr="0095791C" w:rsidRDefault="00AA5DBA" w:rsidP="00AA5DBA">
      <w:pPr>
        <w:jc w:val="both"/>
        <w:rPr>
          <w:sz w:val="24"/>
          <w:szCs w:val="24"/>
          <w:lang w:val="en-US"/>
        </w:rPr>
      </w:pPr>
      <w:commentRangeStart w:id="536"/>
      <w:commentRangeStart w:id="537"/>
      <w:commentRangeStart w:id="538"/>
      <w:commentRangeStart w:id="539"/>
      <w:r w:rsidRPr="0095791C">
        <w:rPr>
          <w:sz w:val="24"/>
          <w:szCs w:val="24"/>
          <w:lang w:val="en-US"/>
        </w:rPr>
        <w:t>index.html: It is an html file that calls script.js file and jquery.min.js file and also creates an html form (a box to save files in server)</w:t>
      </w:r>
      <w:commentRangeEnd w:id="536"/>
      <w:r w:rsidR="00472550">
        <w:rPr>
          <w:rStyle w:val="Kommentarzeichen"/>
        </w:rPr>
        <w:commentReference w:id="536"/>
      </w:r>
      <w:commentRangeEnd w:id="537"/>
      <w:r w:rsidR="00C5552D">
        <w:rPr>
          <w:rStyle w:val="Kommentarzeichen"/>
        </w:rPr>
        <w:commentReference w:id="537"/>
      </w:r>
      <w:commentRangeEnd w:id="538"/>
      <w:r w:rsidR="00D02546">
        <w:rPr>
          <w:rStyle w:val="Kommentarzeichen"/>
        </w:rPr>
        <w:commentReference w:id="538"/>
      </w:r>
      <w:commentRangeEnd w:id="539"/>
      <w:r w:rsidR="008438AA">
        <w:rPr>
          <w:rStyle w:val="Kommentarzeichen"/>
        </w:rPr>
        <w:commentReference w:id="539"/>
      </w:r>
    </w:p>
    <w:p w14:paraId="196B9B14" w14:textId="77777777" w:rsidR="00172C7A" w:rsidRPr="0095791C" w:rsidRDefault="00172C7A" w:rsidP="00AA5DBA">
      <w:pPr>
        <w:jc w:val="both"/>
        <w:rPr>
          <w:b/>
          <w:sz w:val="20"/>
          <w:szCs w:val="20"/>
        </w:rPr>
      </w:pPr>
      <w:r w:rsidRPr="0095791C">
        <w:rPr>
          <w:b/>
          <w:sz w:val="20"/>
          <w:szCs w:val="20"/>
        </w:rPr>
        <w:t>index.html</w:t>
      </w:r>
    </w:p>
    <w:p w14:paraId="502909C2" w14:textId="77777777" w:rsidR="00172C7A" w:rsidRPr="0095791C" w:rsidRDefault="00AA5DBA" w:rsidP="00AA5DBA">
      <w:pPr>
        <w:jc w:val="both"/>
        <w:rPr>
          <w:b/>
          <w:sz w:val="20"/>
          <w:szCs w:val="20"/>
        </w:rPr>
      </w:pPr>
      <w:proofErr w:type="gramStart"/>
      <w:r w:rsidRPr="0095791C">
        <w:rPr>
          <w:b/>
          <w:sz w:val="20"/>
          <w:szCs w:val="20"/>
        </w:rPr>
        <w:t>&lt;!DOCTYPE</w:t>
      </w:r>
      <w:proofErr w:type="gramEnd"/>
      <w:r w:rsidRPr="0095791C">
        <w:rPr>
          <w:b/>
          <w:sz w:val="20"/>
          <w:szCs w:val="20"/>
        </w:rPr>
        <w:t xml:space="preserve"> </w:t>
      </w:r>
      <w:proofErr w:type="spellStart"/>
      <w:r w:rsidRPr="0095791C">
        <w:rPr>
          <w:b/>
          <w:sz w:val="20"/>
          <w:szCs w:val="20"/>
        </w:rPr>
        <w:t>html</w:t>
      </w:r>
      <w:proofErr w:type="spellEnd"/>
      <w:r w:rsidRPr="0095791C">
        <w:rPr>
          <w:b/>
          <w:sz w:val="20"/>
          <w:szCs w:val="20"/>
        </w:rPr>
        <w:t>&gt;</w:t>
      </w:r>
    </w:p>
    <w:p w14:paraId="516839DB" w14:textId="77777777" w:rsidR="00AA5DBA" w:rsidRPr="0095791C" w:rsidRDefault="00AA5DBA" w:rsidP="00AA5DBA">
      <w:pPr>
        <w:jc w:val="both"/>
        <w:rPr>
          <w:b/>
          <w:sz w:val="20"/>
          <w:szCs w:val="20"/>
        </w:rPr>
      </w:pPr>
      <w:r w:rsidRPr="0095791C">
        <w:rPr>
          <w:b/>
          <w:sz w:val="20"/>
          <w:szCs w:val="20"/>
        </w:rPr>
        <w:t>&lt;</w:t>
      </w:r>
      <w:proofErr w:type="spellStart"/>
      <w:r w:rsidRPr="0095791C">
        <w:rPr>
          <w:b/>
          <w:sz w:val="20"/>
          <w:szCs w:val="20"/>
        </w:rPr>
        <w:t>html</w:t>
      </w:r>
      <w:proofErr w:type="spellEnd"/>
      <w:r w:rsidRPr="0095791C">
        <w:rPr>
          <w:b/>
          <w:sz w:val="20"/>
          <w:szCs w:val="20"/>
        </w:rPr>
        <w:t xml:space="preserve"> lang="en" &gt;</w:t>
      </w:r>
    </w:p>
    <w:p w14:paraId="2680735B" w14:textId="77777777" w:rsidR="00AA5DBA" w:rsidRDefault="00AA5DBA" w:rsidP="00AA5DBA">
      <w:pPr>
        <w:jc w:val="both"/>
        <w:rPr>
          <w:ins w:id="540" w:author="FIXED-TERM Gurram Surendra Babu (CR/AEM2)" w:date="2015-08-24T11:31:00Z"/>
          <w:b/>
          <w:sz w:val="20"/>
          <w:szCs w:val="20"/>
          <w:lang w:val="en-US"/>
        </w:rPr>
      </w:pPr>
      <w:r w:rsidRPr="0095791C">
        <w:rPr>
          <w:b/>
          <w:sz w:val="20"/>
          <w:szCs w:val="20"/>
          <w:lang w:val="en-US"/>
        </w:rPr>
        <w:t>&lt;</w:t>
      </w:r>
      <w:proofErr w:type="gramStart"/>
      <w:r w:rsidRPr="0095791C">
        <w:rPr>
          <w:b/>
          <w:sz w:val="20"/>
          <w:szCs w:val="20"/>
          <w:lang w:val="en-US"/>
        </w:rPr>
        <w:t>body</w:t>
      </w:r>
      <w:proofErr w:type="gramEnd"/>
      <w:r w:rsidRPr="0095791C">
        <w:rPr>
          <w:b/>
          <w:sz w:val="20"/>
          <w:szCs w:val="20"/>
          <w:lang w:val="en-US"/>
        </w:rPr>
        <w:t>&gt;</w:t>
      </w:r>
    </w:p>
    <w:p w14:paraId="57AEF7CC" w14:textId="3D4B7F25" w:rsidR="00C5552D" w:rsidRDefault="00C5552D" w:rsidP="00AA5DBA">
      <w:pPr>
        <w:jc w:val="both"/>
        <w:rPr>
          <w:ins w:id="541" w:author="FIXED-TERM Gurram Surendra Babu (CR/AEM2)" w:date="2015-08-24T11:31:00Z"/>
          <w:b/>
          <w:sz w:val="20"/>
          <w:szCs w:val="20"/>
          <w:lang w:val="en-US"/>
        </w:rPr>
      </w:pPr>
      <w:ins w:id="542" w:author="FIXED-TERM Gurram Surendra Babu (CR/AEM2)" w:date="2015-08-24T11:31:00Z">
        <w:r>
          <w:rPr>
            <w:b/>
            <w:sz w:val="20"/>
            <w:szCs w:val="20"/>
            <w:lang w:val="en-US"/>
          </w:rPr>
          <w:t>&lt;</w:t>
        </w:r>
        <w:proofErr w:type="gramStart"/>
        <w:r>
          <w:rPr>
            <w:b/>
            <w:sz w:val="20"/>
            <w:szCs w:val="20"/>
            <w:lang w:val="en-US"/>
          </w:rPr>
          <w:t>head</w:t>
        </w:r>
        <w:proofErr w:type="gramEnd"/>
        <w:r>
          <w:rPr>
            <w:b/>
            <w:sz w:val="20"/>
            <w:szCs w:val="20"/>
            <w:lang w:val="en-US"/>
          </w:rPr>
          <w:t>&gt;</w:t>
        </w:r>
      </w:ins>
    </w:p>
    <w:p w14:paraId="6E653FBF" w14:textId="0A62C518" w:rsidR="00C5552D" w:rsidRDefault="00C5552D" w:rsidP="00AA5DBA">
      <w:pPr>
        <w:jc w:val="both"/>
        <w:rPr>
          <w:ins w:id="543" w:author="FIXED-TERM Gurram Surendra Babu (CR/AEM2)" w:date="2015-08-24T11:32:00Z"/>
          <w:b/>
          <w:sz w:val="20"/>
          <w:szCs w:val="20"/>
          <w:lang w:val="en-US"/>
        </w:rPr>
      </w:pPr>
      <w:ins w:id="544" w:author="FIXED-TERM Gurram Surendra Babu (CR/AEM2)" w:date="2015-08-24T11:32:00Z">
        <w:r>
          <w:rPr>
            <w:b/>
            <w:sz w:val="20"/>
            <w:szCs w:val="20"/>
            <w:lang w:val="en-US"/>
          </w:rPr>
          <w:t>&lt;</w:t>
        </w:r>
        <w:proofErr w:type="gramStart"/>
        <w:r>
          <w:rPr>
            <w:b/>
            <w:sz w:val="20"/>
            <w:szCs w:val="20"/>
            <w:lang w:val="en-US"/>
          </w:rPr>
          <w:t>script</w:t>
        </w:r>
        <w:proofErr w:type="gramEnd"/>
        <w:r>
          <w:rPr>
            <w:b/>
            <w:sz w:val="20"/>
            <w:szCs w:val="20"/>
            <w:lang w:val="en-US"/>
          </w:rPr>
          <w:t xml:space="preserve"> </w:t>
        </w:r>
        <w:proofErr w:type="spellStart"/>
        <w:r>
          <w:rPr>
            <w:b/>
            <w:sz w:val="20"/>
            <w:szCs w:val="20"/>
            <w:lang w:val="en-US"/>
          </w:rPr>
          <w:t>src</w:t>
        </w:r>
        <w:proofErr w:type="spellEnd"/>
        <w:r>
          <w:rPr>
            <w:b/>
            <w:sz w:val="20"/>
            <w:szCs w:val="20"/>
            <w:lang w:val="en-US"/>
          </w:rPr>
          <w:t>="</w:t>
        </w:r>
      </w:ins>
      <w:proofErr w:type="spellStart"/>
      <w:ins w:id="545" w:author="FIXED-TERM Gurram Surendra Babu (CR/AEM2)" w:date="2015-08-24T11:34:00Z">
        <w:r>
          <w:rPr>
            <w:b/>
            <w:sz w:val="20"/>
            <w:szCs w:val="20"/>
            <w:lang w:val="en-US"/>
          </w:rPr>
          <w:t>js</w:t>
        </w:r>
        <w:proofErr w:type="spellEnd"/>
        <w:r>
          <w:rPr>
            <w:b/>
            <w:sz w:val="20"/>
            <w:szCs w:val="20"/>
            <w:lang w:val="en-US"/>
          </w:rPr>
          <w:t>/</w:t>
        </w:r>
      </w:ins>
      <w:ins w:id="546" w:author="FIXED-TERM Gurram Surendra Babu (CR/AEM2)" w:date="2015-08-24T11:32:00Z">
        <w:r w:rsidRPr="00C5552D">
          <w:rPr>
            <w:b/>
            <w:sz w:val="20"/>
            <w:szCs w:val="20"/>
            <w:lang w:val="en-US"/>
          </w:rPr>
          <w:t>script.js"&gt;&lt;/script&gt;</w:t>
        </w:r>
      </w:ins>
    </w:p>
    <w:p w14:paraId="40DAFDF7" w14:textId="2C4DB497" w:rsidR="00C5552D" w:rsidRPr="0095791C" w:rsidRDefault="00C5552D" w:rsidP="00AA5DBA">
      <w:pPr>
        <w:jc w:val="both"/>
        <w:rPr>
          <w:b/>
          <w:sz w:val="20"/>
          <w:szCs w:val="20"/>
          <w:lang w:val="en-US"/>
        </w:rPr>
      </w:pPr>
      <w:ins w:id="547" w:author="FIXED-TERM Gurram Surendra Babu (CR/AEM2)" w:date="2015-08-24T11:32:00Z">
        <w:r>
          <w:rPr>
            <w:b/>
            <w:sz w:val="20"/>
            <w:szCs w:val="20"/>
            <w:lang w:val="en-US"/>
          </w:rPr>
          <w:t>&lt;/head&gt;</w:t>
        </w:r>
      </w:ins>
    </w:p>
    <w:p w14:paraId="28D63A02" w14:textId="77777777" w:rsidR="00AA5DBA" w:rsidRPr="0095791C" w:rsidRDefault="00AA5DBA" w:rsidP="00AA5DBA">
      <w:pPr>
        <w:jc w:val="both"/>
        <w:rPr>
          <w:b/>
          <w:sz w:val="20"/>
          <w:szCs w:val="20"/>
          <w:lang w:val="en-US"/>
        </w:rPr>
      </w:pPr>
      <w:r w:rsidRPr="0095791C">
        <w:rPr>
          <w:b/>
          <w:sz w:val="20"/>
          <w:szCs w:val="20"/>
          <w:lang w:val="en-US"/>
        </w:rPr>
        <w:t>&lt;</w:t>
      </w:r>
      <w:proofErr w:type="gramStart"/>
      <w:r w:rsidRPr="0095791C">
        <w:rPr>
          <w:b/>
          <w:sz w:val="20"/>
          <w:szCs w:val="20"/>
          <w:lang w:val="en-US"/>
        </w:rPr>
        <w:t>form</w:t>
      </w:r>
      <w:proofErr w:type="gramEnd"/>
      <w:r w:rsidRPr="0095791C">
        <w:rPr>
          <w:b/>
          <w:sz w:val="20"/>
          <w:szCs w:val="20"/>
          <w:lang w:val="en-US"/>
        </w:rPr>
        <w:t>&gt;</w:t>
      </w:r>
    </w:p>
    <w:p w14:paraId="3D7C314C" w14:textId="77777777" w:rsidR="00AA5DBA" w:rsidRPr="0095791C" w:rsidRDefault="00AA5DBA" w:rsidP="00AA5DBA">
      <w:pPr>
        <w:jc w:val="both"/>
        <w:rPr>
          <w:sz w:val="20"/>
          <w:szCs w:val="20"/>
          <w:lang w:val="en-US"/>
        </w:rPr>
      </w:pPr>
      <w:r w:rsidRPr="0095791C">
        <w:rPr>
          <w:b/>
          <w:sz w:val="20"/>
          <w:szCs w:val="20"/>
          <w:lang w:val="en-US"/>
        </w:rPr>
        <w:t>&lt;div class="row"&gt;</w:t>
      </w:r>
      <w:r w:rsidRPr="0095791C">
        <w:rPr>
          <w:sz w:val="20"/>
          <w:szCs w:val="20"/>
          <w:lang w:val="en-US"/>
        </w:rPr>
        <w:t xml:space="preserve">/* the &lt;div&gt; tag encapsulates other page elements and divides the HTML document into sections and it equally distributes all </w:t>
      </w:r>
      <w:proofErr w:type="spellStart"/>
      <w:r w:rsidRPr="0095791C">
        <w:rPr>
          <w:sz w:val="20"/>
          <w:szCs w:val="20"/>
          <w:lang w:val="en-US"/>
        </w:rPr>
        <w:t>css</w:t>
      </w:r>
      <w:proofErr w:type="spellEnd"/>
      <w:r w:rsidRPr="0095791C">
        <w:rPr>
          <w:sz w:val="20"/>
          <w:szCs w:val="20"/>
          <w:lang w:val="en-US"/>
        </w:rPr>
        <w:t xml:space="preserve"> effects especially the colors, alignment, padding*/</w:t>
      </w:r>
    </w:p>
    <w:p w14:paraId="607C10E4" w14:textId="77777777" w:rsidR="00AA5DBA" w:rsidRPr="0095791C" w:rsidRDefault="00AA5DBA" w:rsidP="00AA5DBA">
      <w:pPr>
        <w:jc w:val="both"/>
        <w:rPr>
          <w:sz w:val="20"/>
          <w:szCs w:val="20"/>
          <w:lang w:val="en-US"/>
        </w:rPr>
      </w:pPr>
      <w:r w:rsidRPr="0095791C">
        <w:rPr>
          <w:b/>
          <w:sz w:val="20"/>
          <w:szCs w:val="20"/>
          <w:lang w:val="en-US"/>
        </w:rPr>
        <w:t>&lt;div class="column-small-12 padd0 align-center"&gt;</w:t>
      </w:r>
      <w:r w:rsidRPr="0095791C">
        <w:rPr>
          <w:sz w:val="20"/>
          <w:szCs w:val="20"/>
          <w:lang w:val="en-US"/>
        </w:rPr>
        <w:t>/*here makes an alignment */</w:t>
      </w:r>
    </w:p>
    <w:p w14:paraId="12A0E455" w14:textId="77777777" w:rsidR="00AA5DBA" w:rsidRPr="0095791C" w:rsidRDefault="00AA5DBA" w:rsidP="00AA5DBA">
      <w:pPr>
        <w:jc w:val="both"/>
        <w:rPr>
          <w:sz w:val="20"/>
          <w:szCs w:val="20"/>
          <w:lang w:val="en-US"/>
        </w:rPr>
      </w:pPr>
      <w:r w:rsidRPr="0095791C">
        <w:rPr>
          <w:b/>
          <w:sz w:val="20"/>
          <w:szCs w:val="20"/>
          <w:lang w:val="en-US"/>
        </w:rPr>
        <w:t>&lt;div id="drop-box"&gt;/*</w:t>
      </w:r>
      <w:r w:rsidRPr="0095791C">
        <w:rPr>
          <w:sz w:val="20"/>
          <w:szCs w:val="20"/>
          <w:lang w:val="en-US"/>
        </w:rPr>
        <w:t>it creates an box*/</w:t>
      </w:r>
    </w:p>
    <w:p w14:paraId="41643AC4" w14:textId="77777777" w:rsidR="00AA5DBA" w:rsidRPr="0095791C" w:rsidRDefault="00AA5DBA" w:rsidP="00AA5DBA">
      <w:pPr>
        <w:jc w:val="both"/>
        <w:rPr>
          <w:sz w:val="20"/>
          <w:szCs w:val="20"/>
          <w:lang w:val="en-US"/>
        </w:rPr>
      </w:pPr>
      <w:r w:rsidRPr="0095791C">
        <w:rPr>
          <w:sz w:val="20"/>
          <w:szCs w:val="20"/>
          <w:lang w:val="en-US"/>
        </w:rPr>
        <w:t>&lt;p&gt;Select Files&lt;/p&gt;/*in box it appears as select files, and the selected files are saved in server*/</w:t>
      </w:r>
    </w:p>
    <w:p w14:paraId="3D2F3949" w14:textId="77777777" w:rsidR="00AA5DBA" w:rsidRPr="0095791C" w:rsidRDefault="00AA5DBA" w:rsidP="00AA5DBA">
      <w:pPr>
        <w:jc w:val="both"/>
        <w:rPr>
          <w:b/>
          <w:sz w:val="20"/>
          <w:szCs w:val="20"/>
          <w:lang w:val="en-US"/>
        </w:rPr>
      </w:pPr>
      <w:r w:rsidRPr="0095791C">
        <w:rPr>
          <w:b/>
          <w:sz w:val="20"/>
          <w:szCs w:val="20"/>
          <w:lang w:val="en-US"/>
        </w:rPr>
        <w:t>&lt;/div&gt;</w:t>
      </w:r>
    </w:p>
    <w:p w14:paraId="57B57551" w14:textId="77777777" w:rsidR="00AA5DBA" w:rsidRPr="0095791C" w:rsidRDefault="00AA5DBA" w:rsidP="00AA5DBA">
      <w:pPr>
        <w:jc w:val="both"/>
        <w:rPr>
          <w:b/>
          <w:sz w:val="20"/>
          <w:szCs w:val="20"/>
          <w:lang w:val="en-US"/>
        </w:rPr>
      </w:pPr>
      <w:r w:rsidRPr="0095791C">
        <w:rPr>
          <w:b/>
          <w:sz w:val="20"/>
          <w:szCs w:val="20"/>
          <w:lang w:val="en-US"/>
        </w:rPr>
        <w:t>&lt;/div&gt;</w:t>
      </w:r>
    </w:p>
    <w:p w14:paraId="67628F6C" w14:textId="77777777" w:rsidR="00AA5DBA" w:rsidRPr="0095791C" w:rsidRDefault="00AA5DBA" w:rsidP="00AA5DBA">
      <w:pPr>
        <w:jc w:val="both"/>
        <w:rPr>
          <w:b/>
          <w:sz w:val="20"/>
          <w:szCs w:val="20"/>
          <w:lang w:val="en-US"/>
        </w:rPr>
      </w:pPr>
      <w:r w:rsidRPr="0095791C">
        <w:rPr>
          <w:b/>
          <w:sz w:val="20"/>
          <w:szCs w:val="20"/>
          <w:lang w:val="en-US"/>
        </w:rPr>
        <w:t>&lt;div class="column-small-12 padd0"&gt;</w:t>
      </w:r>
    </w:p>
    <w:p w14:paraId="4B250AC2" w14:textId="4D6FDDEC" w:rsidR="00AA5DBA" w:rsidRPr="0095791C" w:rsidRDefault="00AA5DBA" w:rsidP="00AA5DBA">
      <w:pPr>
        <w:jc w:val="both"/>
        <w:rPr>
          <w:sz w:val="20"/>
          <w:szCs w:val="20"/>
          <w:lang w:val="en-US"/>
        </w:rPr>
      </w:pPr>
      <w:r w:rsidRPr="0095791C">
        <w:rPr>
          <w:sz w:val="20"/>
          <w:szCs w:val="20"/>
          <w:lang w:val="en-US"/>
        </w:rPr>
        <w:t xml:space="preserve">&lt;! -- As soon as browse the file controller calls the script.js file in that </w:t>
      </w:r>
      <w:ins w:id="548" w:author="FIXED-TERM Gurram Surendra Babu (CR/AEM2)" w:date="2015-09-14T11:11:00Z">
        <w:r w:rsidR="00CF0D67" w:rsidRPr="00CF0D67">
          <w:rPr>
            <w:sz w:val="20"/>
            <w:szCs w:val="20"/>
            <w:lang w:val="en-US"/>
          </w:rPr>
          <w:t xml:space="preserve">httpRequest.php </w:t>
        </w:r>
      </w:ins>
      <w:del w:id="549" w:author="FIXED-TERM Gurram Surendra Babu (CR/AEM2)" w:date="2015-09-14T11:11:00Z">
        <w:r w:rsidRPr="0095791C" w:rsidDel="00CF0D67">
          <w:rPr>
            <w:sz w:val="20"/>
            <w:szCs w:val="20"/>
            <w:lang w:val="en-US"/>
          </w:rPr>
          <w:delText>Upload.php</w:delText>
        </w:r>
      </w:del>
      <w:r w:rsidRPr="0095791C">
        <w:rPr>
          <w:sz w:val="20"/>
          <w:szCs w:val="20"/>
          <w:lang w:val="en-US"/>
        </w:rPr>
        <w:t xml:space="preserve"> method --&gt;</w:t>
      </w:r>
    </w:p>
    <w:p w14:paraId="671A9D39" w14:textId="77777777" w:rsidR="00AA5DBA" w:rsidRPr="0095791C" w:rsidRDefault="00AA5DBA" w:rsidP="00AA5DBA">
      <w:pPr>
        <w:jc w:val="both"/>
        <w:rPr>
          <w:sz w:val="20"/>
          <w:szCs w:val="20"/>
          <w:lang w:val="en-US"/>
        </w:rPr>
      </w:pPr>
      <w:r w:rsidRPr="0095791C">
        <w:rPr>
          <w:b/>
          <w:sz w:val="20"/>
          <w:szCs w:val="20"/>
          <w:lang w:val="en-US"/>
        </w:rPr>
        <w:t>&lt;input type="file" name="upload" id="upload" /&gt;</w:t>
      </w:r>
      <w:r w:rsidRPr="0095791C">
        <w:rPr>
          <w:sz w:val="20"/>
          <w:szCs w:val="20"/>
          <w:lang w:val="en-US"/>
        </w:rPr>
        <w:t>/*for the form we type of input and name and id*/</w:t>
      </w:r>
    </w:p>
    <w:p w14:paraId="030E915E" w14:textId="77777777" w:rsidR="00AA5DBA" w:rsidRPr="0095791C" w:rsidRDefault="00AA5DBA" w:rsidP="00AA5DBA">
      <w:pPr>
        <w:jc w:val="both"/>
        <w:rPr>
          <w:b/>
          <w:sz w:val="20"/>
          <w:szCs w:val="20"/>
          <w:lang w:val="en-US"/>
        </w:rPr>
      </w:pPr>
      <w:r w:rsidRPr="0095791C">
        <w:rPr>
          <w:b/>
          <w:sz w:val="20"/>
          <w:szCs w:val="20"/>
          <w:lang w:val="en-US"/>
        </w:rPr>
        <w:t>&lt;/div&gt;</w:t>
      </w:r>
    </w:p>
    <w:p w14:paraId="60EB67B6" w14:textId="77777777" w:rsidR="00AA5DBA" w:rsidRPr="0095791C" w:rsidRDefault="00AA5DBA" w:rsidP="00AA5DBA">
      <w:pPr>
        <w:jc w:val="both"/>
        <w:rPr>
          <w:b/>
          <w:sz w:val="20"/>
          <w:szCs w:val="20"/>
          <w:lang w:val="en-US"/>
        </w:rPr>
      </w:pPr>
      <w:r w:rsidRPr="0095791C">
        <w:rPr>
          <w:b/>
          <w:sz w:val="20"/>
          <w:szCs w:val="20"/>
          <w:lang w:val="en-US"/>
        </w:rPr>
        <w:t>&lt;/div&gt;</w:t>
      </w:r>
    </w:p>
    <w:p w14:paraId="41F6A389" w14:textId="77777777" w:rsidR="00AA5DBA" w:rsidRPr="0095791C" w:rsidRDefault="00AA5DBA" w:rsidP="00AA5DBA">
      <w:pPr>
        <w:jc w:val="both"/>
        <w:rPr>
          <w:b/>
          <w:sz w:val="20"/>
          <w:szCs w:val="20"/>
          <w:lang w:val="en-US"/>
        </w:rPr>
      </w:pPr>
      <w:r w:rsidRPr="0095791C">
        <w:rPr>
          <w:b/>
          <w:sz w:val="20"/>
          <w:szCs w:val="20"/>
          <w:lang w:val="en-US"/>
        </w:rPr>
        <w:t>&lt;/form&gt;</w:t>
      </w:r>
    </w:p>
    <w:p w14:paraId="2DEC9743" w14:textId="77777777" w:rsidR="00172C7A" w:rsidRPr="0095791C" w:rsidRDefault="00172C7A" w:rsidP="00172C7A">
      <w:pPr>
        <w:jc w:val="both"/>
        <w:rPr>
          <w:b/>
          <w:sz w:val="20"/>
          <w:szCs w:val="20"/>
          <w:lang w:val="en-US"/>
        </w:rPr>
      </w:pPr>
      <w:r w:rsidRPr="0095791C">
        <w:rPr>
          <w:b/>
          <w:sz w:val="20"/>
          <w:szCs w:val="20"/>
          <w:lang w:val="en-US"/>
        </w:rPr>
        <w:t>&lt;/body&gt;</w:t>
      </w:r>
    </w:p>
    <w:p w14:paraId="6873ACAB" w14:textId="77777777" w:rsidR="00172C7A" w:rsidRPr="0095791C" w:rsidRDefault="00172C7A" w:rsidP="00172C7A">
      <w:pPr>
        <w:jc w:val="both"/>
        <w:rPr>
          <w:b/>
          <w:sz w:val="20"/>
          <w:szCs w:val="20"/>
          <w:lang w:val="en-US"/>
        </w:rPr>
      </w:pPr>
      <w:r w:rsidRPr="0095791C">
        <w:rPr>
          <w:b/>
          <w:sz w:val="20"/>
          <w:szCs w:val="20"/>
          <w:lang w:val="en-US"/>
        </w:rPr>
        <w:t>&lt;/html&gt;</w:t>
      </w:r>
    </w:p>
    <w:p w14:paraId="38B41954" w14:textId="77777777" w:rsidR="00AA5DBA" w:rsidRPr="0095791C" w:rsidRDefault="00AA5DBA" w:rsidP="00AA5DBA">
      <w:pPr>
        <w:jc w:val="both"/>
        <w:rPr>
          <w:sz w:val="20"/>
          <w:szCs w:val="20"/>
          <w:lang w:val="en-US"/>
        </w:rPr>
      </w:pPr>
    </w:p>
    <w:p w14:paraId="703C72FF" w14:textId="6175653E" w:rsidR="00AA5DBA" w:rsidRPr="009E6C5C" w:rsidRDefault="00AA5DBA" w:rsidP="00AA5DBA">
      <w:pPr>
        <w:jc w:val="both"/>
        <w:rPr>
          <w:b/>
          <w:sz w:val="20"/>
          <w:szCs w:val="20"/>
          <w:lang w:val="en-US"/>
        </w:rPr>
      </w:pPr>
      <w:r w:rsidRPr="0095791C">
        <w:rPr>
          <w:b/>
          <w:sz w:val="20"/>
          <w:szCs w:val="20"/>
          <w:lang w:val="en-US"/>
        </w:rPr>
        <w:t>script.js</w:t>
      </w:r>
      <w:r w:rsidRPr="0095791C">
        <w:rPr>
          <w:sz w:val="20"/>
          <w:szCs w:val="20"/>
          <w:lang w:val="en-US"/>
        </w:rPr>
        <w:t xml:space="preserve">: It is </w:t>
      </w:r>
      <w:del w:id="550" w:author="FIXED-TERM Gurram Surendra Babu (CR/AEM2)" w:date="2015-08-24T10:59:00Z">
        <w:r w:rsidRPr="0095791C" w:rsidDel="009E6C5C">
          <w:rPr>
            <w:sz w:val="20"/>
            <w:szCs w:val="20"/>
            <w:lang w:val="en-US"/>
          </w:rPr>
          <w:delText>an</w:delText>
        </w:r>
      </w:del>
      <w:ins w:id="551" w:author="FIXED-TERM Gurram Surendra Babu (CR/AEM2)" w:date="2015-08-24T10:59:00Z">
        <w:r w:rsidR="009E6C5C" w:rsidRPr="0095791C">
          <w:rPr>
            <w:sz w:val="20"/>
            <w:szCs w:val="20"/>
            <w:lang w:val="en-US"/>
          </w:rPr>
          <w:t>a</w:t>
        </w:r>
      </w:ins>
      <w:r w:rsidRPr="0095791C">
        <w:rPr>
          <w:sz w:val="20"/>
          <w:szCs w:val="20"/>
          <w:lang w:val="en-US"/>
        </w:rPr>
        <w:t xml:space="preserve"> JavaScript file with jQuery </w:t>
      </w:r>
      <w:commentRangeStart w:id="552"/>
      <w:r w:rsidRPr="0095791C">
        <w:rPr>
          <w:sz w:val="20"/>
          <w:szCs w:val="20"/>
          <w:lang w:val="en-US"/>
        </w:rPr>
        <w:t xml:space="preserve">for reducing the redundancy of the processes and make it straight </w:t>
      </w:r>
      <w:del w:id="553" w:author="FIXED-TERM Gurram Surendra Babu (CR/AEM2)" w:date="2015-08-24T10:57:00Z">
        <w:r w:rsidRPr="0095791C" w:rsidDel="009E6C5C">
          <w:rPr>
            <w:sz w:val="20"/>
            <w:szCs w:val="20"/>
            <w:lang w:val="en-US"/>
          </w:rPr>
          <w:delText>forward</w:delText>
        </w:r>
        <w:commentRangeEnd w:id="552"/>
        <w:r w:rsidR="001945EB" w:rsidDel="009E6C5C">
          <w:rPr>
            <w:rStyle w:val="Kommentarzeichen"/>
          </w:rPr>
          <w:commentReference w:id="552"/>
        </w:r>
      </w:del>
      <w:ins w:id="554" w:author="FIXED-TERM Gurram Surendra Babu (CR/AEM2)" w:date="2015-08-24T10:57:00Z">
        <w:r w:rsidR="009E6C5C" w:rsidRPr="0095791C">
          <w:rPr>
            <w:sz w:val="20"/>
            <w:szCs w:val="20"/>
            <w:lang w:val="en-US"/>
          </w:rPr>
          <w:t>forward</w:t>
        </w:r>
        <w:r w:rsidR="009E6C5C" w:rsidRPr="00C654A2">
          <w:rPr>
            <w:rStyle w:val="Kommentarzeichen"/>
            <w:lang w:val="en-US"/>
          </w:rPr>
          <w:t>.</w:t>
        </w:r>
        <w:r w:rsidR="009E6C5C">
          <w:rPr>
            <w:sz w:val="20"/>
            <w:szCs w:val="20"/>
            <w:lang w:val="en-US"/>
          </w:rPr>
          <w:t xml:space="preserve"> </w:t>
        </w:r>
      </w:ins>
      <w:ins w:id="555" w:author="FIXED-TERM Gurram Surendra Babu (CR/AEM2)" w:date="2015-09-14T11:12:00Z">
        <w:r w:rsidR="00CF0D67">
          <w:rPr>
            <w:sz w:val="20"/>
            <w:szCs w:val="20"/>
            <w:lang w:val="en-US"/>
          </w:rPr>
          <w:t>JQuery</w:t>
        </w:r>
      </w:ins>
      <w:ins w:id="556" w:author="FIXED-TERM Gurram Surendra Babu (CR/AEM2)" w:date="2015-08-24T10:56:00Z">
        <w:r w:rsidR="009E6C5C" w:rsidRPr="00C654A2">
          <w:rPr>
            <w:sz w:val="20"/>
            <w:szCs w:val="20"/>
            <w:lang w:val="en-US"/>
          </w:rPr>
          <w:t xml:space="preserve"> is one of the frameworks of JavaScript and makes t</w:t>
        </w:r>
        <w:r w:rsidR="009E6C5C">
          <w:rPr>
            <w:sz w:val="20"/>
            <w:szCs w:val="20"/>
            <w:lang w:val="en-US"/>
          </w:rPr>
          <w:t xml:space="preserve">he things done in less </w:t>
        </w:r>
      </w:ins>
      <w:ins w:id="557" w:author="FIXED-TERM Gurram Surendra Babu (CR/AEM2)" w:date="2015-08-24T10:58:00Z">
        <w:r w:rsidR="009E6C5C">
          <w:rPr>
            <w:sz w:val="20"/>
            <w:szCs w:val="20"/>
            <w:lang w:val="en-US"/>
          </w:rPr>
          <w:t xml:space="preserve">code and </w:t>
        </w:r>
      </w:ins>
      <w:ins w:id="558" w:author="FIXED-TERM Gurram Surendra Babu (CR/AEM2)" w:date="2015-09-14T11:14:00Z">
        <w:r w:rsidR="00CF0D67">
          <w:rPr>
            <w:sz w:val="20"/>
            <w:szCs w:val="20"/>
            <w:lang w:val="en-US"/>
          </w:rPr>
          <w:t>if</w:t>
        </w:r>
      </w:ins>
      <w:ins w:id="559" w:author="FIXED-TERM Gurram Surendra Babu (CR/AEM2)" w:date="2015-08-24T10:58:00Z">
        <w:r w:rsidR="009E6C5C">
          <w:rPr>
            <w:sz w:val="20"/>
            <w:szCs w:val="20"/>
            <w:lang w:val="en-US"/>
          </w:rPr>
          <w:t xml:space="preserve"> any animations need just like </w:t>
        </w:r>
      </w:ins>
      <w:ins w:id="560" w:author="FIXED-TERM Gurram Surendra Babu (CR/AEM2)" w:date="2015-09-14T11:12:00Z">
        <w:r w:rsidR="00CF0D67">
          <w:rPr>
            <w:sz w:val="20"/>
            <w:szCs w:val="20"/>
            <w:lang w:val="en-US"/>
          </w:rPr>
          <w:t>angular.js (</w:t>
        </w:r>
      </w:ins>
      <w:ins w:id="561" w:author="FIXED-TERM Gurram Surendra Babu (CR/AEM2)" w:date="2015-08-24T10:58:00Z">
        <w:r w:rsidR="009E6C5C">
          <w:rPr>
            <w:sz w:val="20"/>
            <w:szCs w:val="20"/>
            <w:lang w:val="en-US"/>
          </w:rPr>
          <w:t xml:space="preserve">another popular frame work). And </w:t>
        </w:r>
      </w:ins>
      <w:ins w:id="562" w:author="FIXED-TERM Gurram Surendra Babu (CR/AEM2)" w:date="2015-08-24T10:59:00Z">
        <w:r w:rsidR="009E6C5C">
          <w:rPr>
            <w:sz w:val="20"/>
            <w:szCs w:val="20"/>
            <w:lang w:val="en-US"/>
          </w:rPr>
          <w:t>jQuery is forgiver</w:t>
        </w:r>
      </w:ins>
      <w:ins w:id="563" w:author="FIXED-TERM Gurram Surendra Babu (CR/AEM2)" w:date="2015-08-24T11:02:00Z">
        <w:r w:rsidR="009E6C5C">
          <w:rPr>
            <w:sz w:val="20"/>
            <w:szCs w:val="20"/>
            <w:lang w:val="en-US"/>
          </w:rPr>
          <w:t xml:space="preserve"> and simple to </w:t>
        </w:r>
      </w:ins>
      <w:ins w:id="564" w:author="FIXED-TERM Gurram Surendra Babu (CR/AEM2)" w:date="2015-09-14T11:12:00Z">
        <w:r w:rsidR="00CF0D67">
          <w:rPr>
            <w:sz w:val="20"/>
            <w:szCs w:val="20"/>
            <w:lang w:val="en-US"/>
          </w:rPr>
          <w:t>handle and</w:t>
        </w:r>
      </w:ins>
      <w:ins w:id="565" w:author="FIXED-TERM Gurram Surendra Babu (CR/AEM2)" w:date="2015-08-24T10:59:00Z">
        <w:r w:rsidR="009E6C5C">
          <w:rPr>
            <w:sz w:val="20"/>
            <w:szCs w:val="20"/>
            <w:lang w:val="en-US"/>
          </w:rPr>
          <w:t xml:space="preserve"> ignores</w:t>
        </w:r>
      </w:ins>
      <w:ins w:id="566" w:author="FIXED-TERM Gurram Surendra Babu (CR/AEM2)" w:date="2015-08-24T11:01:00Z">
        <w:r w:rsidR="009E6C5C">
          <w:rPr>
            <w:sz w:val="20"/>
            <w:szCs w:val="20"/>
            <w:lang w:val="en-US"/>
          </w:rPr>
          <w:t xml:space="preserve"> syntax errors</w:t>
        </w:r>
      </w:ins>
      <w:ins w:id="567" w:author="FIXED-TERM Gurram Surendra Babu (CR/AEM2)" w:date="2015-08-24T11:00:00Z">
        <w:r w:rsidR="009E6C5C">
          <w:rPr>
            <w:sz w:val="20"/>
            <w:szCs w:val="20"/>
            <w:lang w:val="en-US"/>
          </w:rPr>
          <w:t xml:space="preserve"> </w:t>
        </w:r>
      </w:ins>
      <w:ins w:id="568" w:author="FIXED-TERM Gurram Surendra Babu (CR/AEM2)" w:date="2015-08-24T11:01:00Z">
        <w:r w:rsidR="009E6C5C">
          <w:rPr>
            <w:sz w:val="20"/>
            <w:szCs w:val="20"/>
            <w:lang w:val="en-US"/>
          </w:rPr>
          <w:t xml:space="preserve">as possible </w:t>
        </w:r>
      </w:ins>
      <w:del w:id="569" w:author="FIXED-TERM Gurram Surendra Babu (CR/AEM2)" w:date="2015-08-24T10:56:00Z">
        <w:r w:rsidRPr="009E6C5C" w:rsidDel="009E6C5C">
          <w:rPr>
            <w:b/>
            <w:sz w:val="20"/>
            <w:szCs w:val="20"/>
            <w:lang w:val="en-US"/>
          </w:rPr>
          <w:delText xml:space="preserve"> </w:delText>
        </w:r>
      </w:del>
    </w:p>
    <w:p w14:paraId="5A14856A" w14:textId="77777777" w:rsidR="00AA5DBA" w:rsidRPr="0095791C" w:rsidRDefault="00AA5DBA" w:rsidP="00AA5DBA">
      <w:pPr>
        <w:jc w:val="both"/>
        <w:rPr>
          <w:b/>
          <w:sz w:val="20"/>
          <w:szCs w:val="20"/>
          <w:lang w:val="en-US"/>
        </w:rPr>
      </w:pPr>
      <w:r w:rsidRPr="0095791C">
        <w:rPr>
          <w:b/>
          <w:sz w:val="20"/>
          <w:szCs w:val="20"/>
          <w:lang w:val="en-US"/>
        </w:rPr>
        <w:lastRenderedPageBreak/>
        <w:t>$(</w:t>
      </w:r>
      <w:proofErr w:type="gramStart"/>
      <w:r w:rsidRPr="0095791C">
        <w:rPr>
          <w:b/>
          <w:sz w:val="20"/>
          <w:szCs w:val="20"/>
          <w:lang w:val="en-US"/>
        </w:rPr>
        <w:t>function(</w:t>
      </w:r>
      <w:proofErr w:type="gramEnd"/>
      <w:r w:rsidRPr="0095791C">
        <w:rPr>
          <w:b/>
          <w:sz w:val="20"/>
          <w:szCs w:val="20"/>
          <w:lang w:val="en-US"/>
        </w:rPr>
        <w:t>){</w:t>
      </w:r>
    </w:p>
    <w:p w14:paraId="604F192F" w14:textId="77777777" w:rsidR="00AA5DBA" w:rsidRPr="0095791C" w:rsidRDefault="00AA5DBA" w:rsidP="00AA5DBA">
      <w:pPr>
        <w:jc w:val="both"/>
        <w:rPr>
          <w:b/>
          <w:sz w:val="20"/>
          <w:szCs w:val="20"/>
          <w:lang w:val="en-US"/>
        </w:rPr>
      </w:pPr>
    </w:p>
    <w:p w14:paraId="55860C92" w14:textId="77777777" w:rsidR="00AA5DBA" w:rsidRPr="0095791C" w:rsidRDefault="00AA5DBA" w:rsidP="00AA5DBA">
      <w:pPr>
        <w:jc w:val="both"/>
        <w:rPr>
          <w:b/>
          <w:sz w:val="20"/>
          <w:szCs w:val="20"/>
          <w:lang w:val="en-US"/>
        </w:rPr>
      </w:pPr>
      <w:r w:rsidRPr="0095791C">
        <w:rPr>
          <w:b/>
          <w:sz w:val="20"/>
          <w:szCs w:val="20"/>
          <w:lang w:val="en-US"/>
        </w:rPr>
        <w:tab/>
        <w:t>$("#drop-box").</w:t>
      </w:r>
      <w:proofErr w:type="gramStart"/>
      <w:r w:rsidRPr="0095791C">
        <w:rPr>
          <w:b/>
          <w:sz w:val="20"/>
          <w:szCs w:val="20"/>
          <w:lang w:val="en-US"/>
        </w:rPr>
        <w:t>click(</w:t>
      </w:r>
      <w:proofErr w:type="gramEnd"/>
      <w:r w:rsidRPr="0095791C">
        <w:rPr>
          <w:b/>
          <w:sz w:val="20"/>
          <w:szCs w:val="20"/>
          <w:lang w:val="en-US"/>
        </w:rPr>
        <w:t>function(){</w:t>
      </w:r>
    </w:p>
    <w:p w14:paraId="129D177B"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t>$("#upload").</w:t>
      </w:r>
      <w:proofErr w:type="gramStart"/>
      <w:r w:rsidRPr="0095791C">
        <w:rPr>
          <w:b/>
          <w:sz w:val="20"/>
          <w:szCs w:val="20"/>
          <w:lang w:val="en-US"/>
        </w:rPr>
        <w:t>click(</w:t>
      </w:r>
      <w:proofErr w:type="gramEnd"/>
      <w:r w:rsidRPr="0095791C">
        <w:rPr>
          <w:b/>
          <w:sz w:val="20"/>
          <w:szCs w:val="20"/>
          <w:lang w:val="en-US"/>
        </w:rPr>
        <w:t>);</w:t>
      </w:r>
    </w:p>
    <w:p w14:paraId="2F9A8660" w14:textId="77777777" w:rsidR="00AA5DBA" w:rsidRPr="0095791C" w:rsidRDefault="00AA5DBA" w:rsidP="00AA5DBA">
      <w:pPr>
        <w:jc w:val="both"/>
        <w:rPr>
          <w:b/>
          <w:sz w:val="20"/>
          <w:szCs w:val="20"/>
          <w:lang w:val="en-US"/>
        </w:rPr>
      </w:pPr>
      <w:r w:rsidRPr="0095791C">
        <w:rPr>
          <w:b/>
          <w:sz w:val="20"/>
          <w:szCs w:val="20"/>
          <w:lang w:val="en-US"/>
        </w:rPr>
        <w:tab/>
        <w:t>});</w:t>
      </w:r>
    </w:p>
    <w:p w14:paraId="5621EFA9" w14:textId="77777777" w:rsidR="00AA5DBA" w:rsidRPr="0095791C" w:rsidRDefault="00AA5DBA" w:rsidP="00AA5DBA">
      <w:pPr>
        <w:jc w:val="both"/>
        <w:rPr>
          <w:b/>
          <w:sz w:val="20"/>
          <w:szCs w:val="20"/>
          <w:lang w:val="en-US"/>
        </w:rPr>
      </w:pPr>
      <w:r w:rsidRPr="0095791C">
        <w:rPr>
          <w:sz w:val="20"/>
          <w:szCs w:val="20"/>
          <w:lang w:val="en-US"/>
        </w:rPr>
        <w:t>/*the function creates an drop box for selecting files on click of the event */</w:t>
      </w:r>
    </w:p>
    <w:p w14:paraId="6EF3F79D" w14:textId="77777777" w:rsidR="00AA5DBA" w:rsidRPr="0095791C" w:rsidRDefault="00AA5DBA" w:rsidP="00AA5DBA">
      <w:pPr>
        <w:tabs>
          <w:tab w:val="left" w:pos="5554"/>
        </w:tabs>
        <w:jc w:val="both"/>
        <w:rPr>
          <w:sz w:val="20"/>
          <w:szCs w:val="20"/>
          <w:lang w:val="en-US"/>
        </w:rPr>
      </w:pPr>
      <w:r w:rsidRPr="0095791C">
        <w:rPr>
          <w:sz w:val="20"/>
          <w:szCs w:val="20"/>
          <w:lang w:val="en-US"/>
        </w:rPr>
        <w:tab/>
      </w:r>
    </w:p>
    <w:p w14:paraId="206F3E58" w14:textId="77777777" w:rsidR="00AA5DBA" w:rsidRPr="0095791C" w:rsidRDefault="00AA5DBA" w:rsidP="00AA5DBA">
      <w:pPr>
        <w:jc w:val="both"/>
        <w:rPr>
          <w:b/>
          <w:sz w:val="20"/>
          <w:szCs w:val="20"/>
          <w:lang w:val="en-US"/>
        </w:rPr>
      </w:pPr>
      <w:r w:rsidRPr="0095791C">
        <w:rPr>
          <w:sz w:val="20"/>
          <w:szCs w:val="20"/>
          <w:lang w:val="en-US"/>
        </w:rPr>
        <w:tab/>
      </w:r>
      <w:r w:rsidRPr="0095791C">
        <w:rPr>
          <w:b/>
          <w:sz w:val="20"/>
          <w:szCs w:val="20"/>
          <w:lang w:val="en-US"/>
        </w:rPr>
        <w:t>$(document).</w:t>
      </w:r>
      <w:proofErr w:type="gramStart"/>
      <w:r w:rsidRPr="0095791C">
        <w:rPr>
          <w:b/>
          <w:sz w:val="20"/>
          <w:szCs w:val="20"/>
          <w:lang w:val="en-US"/>
        </w:rPr>
        <w:t>on(</w:t>
      </w:r>
      <w:proofErr w:type="gramEnd"/>
      <w:r w:rsidRPr="0095791C">
        <w:rPr>
          <w:b/>
          <w:sz w:val="20"/>
          <w:szCs w:val="20"/>
          <w:lang w:val="en-US"/>
        </w:rPr>
        <w:t xml:space="preserve">'drop </w:t>
      </w:r>
      <w:proofErr w:type="spellStart"/>
      <w:r w:rsidRPr="0095791C">
        <w:rPr>
          <w:b/>
          <w:sz w:val="20"/>
          <w:szCs w:val="20"/>
          <w:lang w:val="en-US"/>
        </w:rPr>
        <w:t>dragover</w:t>
      </w:r>
      <w:proofErr w:type="spellEnd"/>
      <w:r w:rsidRPr="0095791C">
        <w:rPr>
          <w:b/>
          <w:sz w:val="20"/>
          <w:szCs w:val="20"/>
          <w:lang w:val="en-US"/>
        </w:rPr>
        <w:t>', function {</w:t>
      </w:r>
    </w:p>
    <w:p w14:paraId="66B776A1" w14:textId="77777777" w:rsidR="00AA5DBA" w:rsidRPr="0095791C" w:rsidRDefault="00AA5DBA" w:rsidP="00AA5DBA">
      <w:pPr>
        <w:jc w:val="both"/>
        <w:rPr>
          <w:b/>
          <w:sz w:val="20"/>
          <w:szCs w:val="20"/>
          <w:lang w:val="en-US"/>
        </w:rPr>
      </w:pPr>
      <w:r w:rsidRPr="0095791C">
        <w:rPr>
          <w:b/>
          <w:sz w:val="20"/>
          <w:szCs w:val="20"/>
          <w:lang w:val="en-US"/>
        </w:rPr>
        <w:t xml:space="preserve">        </w:t>
      </w:r>
      <w:proofErr w:type="spellStart"/>
      <w:proofErr w:type="gramStart"/>
      <w:r w:rsidRPr="0095791C">
        <w:rPr>
          <w:b/>
          <w:sz w:val="20"/>
          <w:szCs w:val="20"/>
          <w:lang w:val="en-US"/>
        </w:rPr>
        <w:t>preventDefault</w:t>
      </w:r>
      <w:proofErr w:type="spellEnd"/>
      <w:r w:rsidRPr="0095791C">
        <w:rPr>
          <w:b/>
          <w:sz w:val="20"/>
          <w:szCs w:val="20"/>
          <w:lang w:val="en-US"/>
        </w:rPr>
        <w:t>(</w:t>
      </w:r>
      <w:proofErr w:type="gramEnd"/>
      <w:r w:rsidRPr="0095791C">
        <w:rPr>
          <w:b/>
          <w:sz w:val="20"/>
          <w:szCs w:val="20"/>
          <w:lang w:val="en-US"/>
        </w:rPr>
        <w:t>);</w:t>
      </w:r>
    </w:p>
    <w:p w14:paraId="274EF554" w14:textId="77777777" w:rsidR="00AA5DBA" w:rsidRPr="0095791C" w:rsidRDefault="00AA5DBA" w:rsidP="00AA5DBA">
      <w:pPr>
        <w:jc w:val="both"/>
        <w:rPr>
          <w:b/>
          <w:sz w:val="20"/>
          <w:szCs w:val="20"/>
          <w:lang w:val="en-US"/>
        </w:rPr>
      </w:pPr>
      <w:r w:rsidRPr="0095791C">
        <w:rPr>
          <w:b/>
          <w:sz w:val="20"/>
          <w:szCs w:val="20"/>
          <w:lang w:val="en-US"/>
        </w:rPr>
        <w:t xml:space="preserve">    }); </w:t>
      </w:r>
    </w:p>
    <w:p w14:paraId="1B264E24" w14:textId="77777777" w:rsidR="00AA5DBA" w:rsidRPr="0095791C" w:rsidRDefault="00AA5DBA" w:rsidP="00AA5DBA">
      <w:pPr>
        <w:jc w:val="both"/>
        <w:rPr>
          <w:sz w:val="20"/>
          <w:szCs w:val="20"/>
          <w:lang w:val="en-US"/>
        </w:rPr>
      </w:pPr>
      <w:r w:rsidRPr="0095791C">
        <w:rPr>
          <w:sz w:val="20"/>
          <w:szCs w:val="20"/>
          <w:lang w:val="en-US"/>
        </w:rPr>
        <w:t>/*to prevent browsers from opening the file when it is dragged and dropped on to the page */</w:t>
      </w:r>
    </w:p>
    <w:p w14:paraId="27907E84" w14:textId="77777777" w:rsidR="00AA5DBA" w:rsidRPr="0095791C" w:rsidRDefault="00AA5DBA" w:rsidP="00AA5DBA">
      <w:pPr>
        <w:jc w:val="both"/>
        <w:rPr>
          <w:sz w:val="20"/>
          <w:szCs w:val="20"/>
          <w:lang w:val="en-US"/>
        </w:rPr>
      </w:pPr>
    </w:p>
    <w:p w14:paraId="6D5253B5" w14:textId="77777777" w:rsidR="00AA5DBA" w:rsidRPr="0095791C" w:rsidRDefault="00AA5DBA" w:rsidP="00AA5DBA">
      <w:pPr>
        <w:jc w:val="both"/>
        <w:rPr>
          <w:b/>
          <w:sz w:val="20"/>
          <w:szCs w:val="20"/>
          <w:lang w:val="en-US"/>
        </w:rPr>
      </w:pPr>
      <w:r w:rsidRPr="0095791C">
        <w:rPr>
          <w:sz w:val="20"/>
          <w:szCs w:val="20"/>
          <w:lang w:val="en-US"/>
        </w:rPr>
        <w:tab/>
      </w:r>
      <w:r w:rsidRPr="0095791C">
        <w:rPr>
          <w:b/>
          <w:sz w:val="20"/>
          <w:szCs w:val="20"/>
          <w:lang w:val="en-US"/>
        </w:rPr>
        <w:t>$(</w:t>
      </w:r>
      <w:proofErr w:type="gramStart"/>
      <w:r w:rsidRPr="0095791C">
        <w:rPr>
          <w:b/>
          <w:sz w:val="20"/>
          <w:szCs w:val="20"/>
          <w:lang w:val="en-US"/>
        </w:rPr>
        <w:t>'input[</w:t>
      </w:r>
      <w:proofErr w:type="gramEnd"/>
      <w:r w:rsidRPr="0095791C">
        <w:rPr>
          <w:b/>
          <w:sz w:val="20"/>
          <w:szCs w:val="20"/>
          <w:lang w:val="en-US"/>
        </w:rPr>
        <w:t xml:space="preserve">type=file]').on('change', </w:t>
      </w:r>
      <w:proofErr w:type="spellStart"/>
      <w:r w:rsidRPr="0095791C">
        <w:rPr>
          <w:b/>
          <w:sz w:val="20"/>
          <w:szCs w:val="20"/>
          <w:lang w:val="en-US"/>
        </w:rPr>
        <w:t>fileUpload</w:t>
      </w:r>
      <w:proofErr w:type="spellEnd"/>
      <w:r w:rsidRPr="0095791C">
        <w:rPr>
          <w:b/>
          <w:sz w:val="20"/>
          <w:szCs w:val="20"/>
          <w:lang w:val="en-US"/>
        </w:rPr>
        <w:t>);</w:t>
      </w:r>
    </w:p>
    <w:p w14:paraId="0A624B15" w14:textId="77777777" w:rsidR="00AA5DBA" w:rsidRPr="0095791C" w:rsidRDefault="00AA5DBA" w:rsidP="00AA5DBA">
      <w:pPr>
        <w:jc w:val="both"/>
        <w:rPr>
          <w:sz w:val="20"/>
          <w:szCs w:val="20"/>
          <w:lang w:val="en-US"/>
        </w:rPr>
      </w:pPr>
      <w:r w:rsidRPr="0095791C">
        <w:rPr>
          <w:sz w:val="20"/>
          <w:szCs w:val="20"/>
          <w:lang w:val="en-US"/>
        </w:rPr>
        <w:t>/*</w:t>
      </w:r>
      <w:proofErr w:type="gramStart"/>
      <w:r w:rsidRPr="0095791C">
        <w:rPr>
          <w:sz w:val="20"/>
          <w:szCs w:val="20"/>
          <w:lang w:val="en-US"/>
        </w:rPr>
        <w:t>Adds</w:t>
      </w:r>
      <w:proofErr w:type="gramEnd"/>
      <w:r w:rsidRPr="0095791C">
        <w:rPr>
          <w:sz w:val="20"/>
          <w:szCs w:val="20"/>
          <w:lang w:val="en-US"/>
        </w:rPr>
        <w:t xml:space="preserve"> the event and changed when the file is uploaded */</w:t>
      </w:r>
    </w:p>
    <w:p w14:paraId="77E70FB6" w14:textId="77777777" w:rsidR="00AA5DBA" w:rsidRPr="0095791C" w:rsidRDefault="00AA5DBA" w:rsidP="00AA5DBA">
      <w:pPr>
        <w:jc w:val="both"/>
        <w:rPr>
          <w:sz w:val="20"/>
          <w:szCs w:val="20"/>
          <w:lang w:val="en-US"/>
        </w:rPr>
      </w:pPr>
    </w:p>
    <w:p w14:paraId="7652A3F6" w14:textId="77777777" w:rsidR="00AA5DBA" w:rsidRPr="0095791C" w:rsidRDefault="00AA5DBA" w:rsidP="00AA5DBA">
      <w:pPr>
        <w:jc w:val="both"/>
        <w:rPr>
          <w:sz w:val="20"/>
          <w:szCs w:val="20"/>
          <w:lang w:val="en-US"/>
        </w:rPr>
      </w:pPr>
    </w:p>
    <w:p w14:paraId="5B691578" w14:textId="77777777" w:rsidR="00AA5DBA" w:rsidRPr="0095791C" w:rsidRDefault="00AA5DBA" w:rsidP="00AA5DBA">
      <w:pPr>
        <w:jc w:val="both"/>
        <w:rPr>
          <w:sz w:val="20"/>
          <w:szCs w:val="20"/>
          <w:lang w:val="en-US"/>
        </w:rPr>
      </w:pPr>
    </w:p>
    <w:p w14:paraId="6969753B" w14:textId="77777777" w:rsidR="00AA5DBA" w:rsidRPr="0095791C" w:rsidRDefault="00AA5DBA" w:rsidP="00AA5DBA">
      <w:pPr>
        <w:jc w:val="both"/>
        <w:rPr>
          <w:sz w:val="20"/>
          <w:szCs w:val="20"/>
          <w:lang w:val="en-US"/>
        </w:rPr>
      </w:pPr>
    </w:p>
    <w:p w14:paraId="0DC35412" w14:textId="77777777" w:rsidR="00AA5DBA" w:rsidRPr="0095791C" w:rsidRDefault="00AA5DBA" w:rsidP="00AA5DBA">
      <w:pPr>
        <w:jc w:val="both"/>
        <w:rPr>
          <w:b/>
          <w:sz w:val="20"/>
          <w:szCs w:val="20"/>
          <w:lang w:val="en-US"/>
        </w:rPr>
      </w:pPr>
      <w:proofErr w:type="gramStart"/>
      <w:r w:rsidRPr="0095791C">
        <w:rPr>
          <w:b/>
          <w:sz w:val="20"/>
          <w:szCs w:val="20"/>
          <w:lang w:val="en-US"/>
        </w:rPr>
        <w:t>function</w:t>
      </w:r>
      <w:proofErr w:type="gramEnd"/>
      <w:r w:rsidRPr="0095791C">
        <w:rPr>
          <w:b/>
          <w:sz w:val="20"/>
          <w:szCs w:val="20"/>
          <w:lang w:val="en-US"/>
        </w:rPr>
        <w:t xml:space="preserve"> </w:t>
      </w:r>
      <w:proofErr w:type="spellStart"/>
      <w:r w:rsidRPr="0095791C">
        <w:rPr>
          <w:b/>
          <w:sz w:val="20"/>
          <w:szCs w:val="20"/>
          <w:lang w:val="en-US"/>
        </w:rPr>
        <w:t>fileUpload</w:t>
      </w:r>
      <w:proofErr w:type="spellEnd"/>
      <w:r w:rsidRPr="0095791C">
        <w:rPr>
          <w:b/>
          <w:sz w:val="20"/>
          <w:szCs w:val="20"/>
          <w:lang w:val="en-US"/>
        </w:rPr>
        <w:t xml:space="preserve">(event){  </w:t>
      </w:r>
    </w:p>
    <w:p w14:paraId="197CDEC7"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t>$("#</w:t>
      </w:r>
      <w:proofErr w:type="spellStart"/>
      <w:r w:rsidRPr="0095791C">
        <w:rPr>
          <w:b/>
          <w:sz w:val="20"/>
          <w:szCs w:val="20"/>
          <w:lang w:val="en-US"/>
        </w:rPr>
        <w:t>dropbox</w:t>
      </w:r>
      <w:proofErr w:type="spellEnd"/>
      <w:r w:rsidRPr="0095791C">
        <w:rPr>
          <w:b/>
          <w:sz w:val="20"/>
          <w:szCs w:val="20"/>
          <w:lang w:val="en-US"/>
        </w:rPr>
        <w:t>").</w:t>
      </w:r>
      <w:proofErr w:type="gramStart"/>
      <w:r w:rsidRPr="0095791C">
        <w:rPr>
          <w:b/>
          <w:sz w:val="20"/>
          <w:szCs w:val="20"/>
          <w:lang w:val="en-US"/>
        </w:rPr>
        <w:t>html(</w:t>
      </w:r>
      <w:proofErr w:type="gramEnd"/>
      <w:r w:rsidRPr="0095791C">
        <w:rPr>
          <w:b/>
          <w:sz w:val="20"/>
          <w:szCs w:val="20"/>
          <w:lang w:val="en-US"/>
        </w:rPr>
        <w:t>"&lt;p&gt;"+</w:t>
      </w:r>
      <w:proofErr w:type="spellStart"/>
      <w:r w:rsidRPr="0095791C">
        <w:rPr>
          <w:b/>
          <w:sz w:val="20"/>
          <w:szCs w:val="20"/>
          <w:lang w:val="en-US"/>
        </w:rPr>
        <w:t>event.target.value</w:t>
      </w:r>
      <w:proofErr w:type="spellEnd"/>
      <w:r w:rsidRPr="0095791C">
        <w:rPr>
          <w:b/>
          <w:sz w:val="20"/>
          <w:szCs w:val="20"/>
          <w:lang w:val="en-US"/>
        </w:rPr>
        <w:t>+"        uploading...&lt;/p&gt;");</w:t>
      </w:r>
    </w:p>
    <w:p w14:paraId="667B4086" w14:textId="77777777" w:rsidR="00AA5DBA" w:rsidRPr="0095791C" w:rsidRDefault="00AA5DBA" w:rsidP="00AA5DBA">
      <w:pPr>
        <w:jc w:val="both"/>
        <w:rPr>
          <w:b/>
          <w:sz w:val="20"/>
          <w:szCs w:val="20"/>
          <w:lang w:val="en-US"/>
        </w:rPr>
      </w:pPr>
      <w:proofErr w:type="gramStart"/>
      <w:r w:rsidRPr="0095791C">
        <w:rPr>
          <w:b/>
          <w:sz w:val="20"/>
          <w:szCs w:val="20"/>
          <w:lang w:val="en-US"/>
        </w:rPr>
        <w:t>files</w:t>
      </w:r>
      <w:proofErr w:type="gramEnd"/>
      <w:r w:rsidRPr="0095791C">
        <w:rPr>
          <w:b/>
          <w:sz w:val="20"/>
          <w:szCs w:val="20"/>
          <w:lang w:val="en-US"/>
        </w:rPr>
        <w:t xml:space="preserve"> = </w:t>
      </w:r>
      <w:proofErr w:type="spellStart"/>
      <w:r w:rsidRPr="0095791C">
        <w:rPr>
          <w:b/>
          <w:sz w:val="20"/>
          <w:szCs w:val="20"/>
          <w:lang w:val="en-US"/>
        </w:rPr>
        <w:t>event.target.files</w:t>
      </w:r>
      <w:proofErr w:type="spellEnd"/>
      <w:r w:rsidRPr="0095791C">
        <w:rPr>
          <w:b/>
          <w:sz w:val="20"/>
          <w:szCs w:val="20"/>
          <w:lang w:val="en-US"/>
        </w:rPr>
        <w:t>;</w:t>
      </w:r>
    </w:p>
    <w:p w14:paraId="2167326B" w14:textId="77777777" w:rsidR="00AA5DBA" w:rsidRPr="0095791C" w:rsidRDefault="00AA5DBA" w:rsidP="00AA5DBA">
      <w:pPr>
        <w:jc w:val="both"/>
        <w:rPr>
          <w:sz w:val="20"/>
          <w:szCs w:val="20"/>
          <w:lang w:val="en-US"/>
        </w:rPr>
      </w:pPr>
      <w:r w:rsidRPr="0095791C">
        <w:rPr>
          <w:sz w:val="20"/>
          <w:szCs w:val="20"/>
          <w:lang w:val="en-US"/>
        </w:rPr>
        <w:t>/* when event is called it checks for the target and uploads in specified path */</w:t>
      </w:r>
    </w:p>
    <w:p w14:paraId="0F05EF44" w14:textId="77777777" w:rsidR="00AA5DBA" w:rsidRPr="0095791C" w:rsidRDefault="00AA5DBA" w:rsidP="00AA5DBA">
      <w:pPr>
        <w:jc w:val="both"/>
        <w:rPr>
          <w:b/>
          <w:sz w:val="20"/>
          <w:szCs w:val="20"/>
          <w:lang w:val="en-US"/>
        </w:rPr>
      </w:pPr>
      <w:r w:rsidRPr="0095791C">
        <w:rPr>
          <w:sz w:val="20"/>
          <w:szCs w:val="20"/>
          <w:lang w:val="en-US"/>
        </w:rPr>
        <w:tab/>
      </w:r>
      <w:r w:rsidRPr="0095791C">
        <w:rPr>
          <w:sz w:val="20"/>
          <w:szCs w:val="20"/>
          <w:lang w:val="en-US"/>
        </w:rPr>
        <w:tab/>
      </w:r>
      <w:proofErr w:type="spellStart"/>
      <w:proofErr w:type="gramStart"/>
      <w:r w:rsidRPr="0095791C">
        <w:rPr>
          <w:b/>
          <w:sz w:val="20"/>
          <w:szCs w:val="20"/>
          <w:lang w:val="en-US"/>
        </w:rPr>
        <w:t>var</w:t>
      </w:r>
      <w:proofErr w:type="spellEnd"/>
      <w:proofErr w:type="gramEnd"/>
      <w:r w:rsidRPr="0095791C">
        <w:rPr>
          <w:b/>
          <w:sz w:val="20"/>
          <w:szCs w:val="20"/>
          <w:lang w:val="en-US"/>
        </w:rPr>
        <w:t xml:space="preserve"> data = new </w:t>
      </w:r>
      <w:proofErr w:type="spellStart"/>
      <w:r w:rsidRPr="0095791C">
        <w:rPr>
          <w:b/>
          <w:sz w:val="20"/>
          <w:szCs w:val="20"/>
          <w:lang w:val="en-US"/>
        </w:rPr>
        <w:t>FormData</w:t>
      </w:r>
      <w:proofErr w:type="spellEnd"/>
      <w:r w:rsidRPr="0095791C">
        <w:rPr>
          <w:b/>
          <w:sz w:val="20"/>
          <w:szCs w:val="20"/>
          <w:lang w:val="en-US"/>
        </w:rPr>
        <w:t>();</w:t>
      </w:r>
    </w:p>
    <w:p w14:paraId="71B8C69D" w14:textId="77777777" w:rsidR="00AA5DBA" w:rsidRPr="0095791C" w:rsidRDefault="00AA5DBA" w:rsidP="00AA5DBA">
      <w:pPr>
        <w:jc w:val="both"/>
        <w:rPr>
          <w:sz w:val="20"/>
          <w:szCs w:val="20"/>
          <w:lang w:val="en-US"/>
        </w:rPr>
      </w:pPr>
      <w:r w:rsidRPr="0095791C">
        <w:rPr>
          <w:sz w:val="20"/>
          <w:szCs w:val="20"/>
          <w:lang w:val="en-US"/>
        </w:rPr>
        <w:t>/*every time the form of html considers as new form and if the error condition is zero the file will be uploaded if not assigns as error 1 and asks for some amendment  */</w:t>
      </w:r>
    </w:p>
    <w:p w14:paraId="58A856BE" w14:textId="77777777" w:rsidR="00AA5DBA" w:rsidRPr="0095791C" w:rsidRDefault="00AA5DBA" w:rsidP="00AA5DBA">
      <w:pPr>
        <w:jc w:val="both"/>
        <w:rPr>
          <w:sz w:val="20"/>
          <w:szCs w:val="20"/>
          <w:lang w:val="en-US"/>
        </w:rPr>
      </w:pPr>
      <w:r w:rsidRPr="0095791C">
        <w:rPr>
          <w:sz w:val="20"/>
          <w:szCs w:val="20"/>
          <w:lang w:val="en-US"/>
        </w:rPr>
        <w:tab/>
      </w:r>
      <w:r w:rsidRPr="0095791C">
        <w:rPr>
          <w:sz w:val="20"/>
          <w:szCs w:val="20"/>
          <w:lang w:val="en-US"/>
        </w:rPr>
        <w:tab/>
      </w:r>
    </w:p>
    <w:p w14:paraId="4D148B78" w14:textId="77777777" w:rsidR="00AA5DBA" w:rsidRPr="0095791C" w:rsidRDefault="00AA5DBA" w:rsidP="00AA5DBA">
      <w:pPr>
        <w:jc w:val="both"/>
        <w:rPr>
          <w:sz w:val="20"/>
          <w:szCs w:val="20"/>
          <w:lang w:val="en-US"/>
        </w:rPr>
      </w:pPr>
      <w:r w:rsidRPr="0095791C">
        <w:rPr>
          <w:sz w:val="20"/>
          <w:szCs w:val="20"/>
          <w:lang w:val="en-US"/>
        </w:rPr>
        <w:t xml:space="preserve">                 </w:t>
      </w:r>
      <w:proofErr w:type="spellStart"/>
      <w:proofErr w:type="gramStart"/>
      <w:r w:rsidRPr="0095791C">
        <w:rPr>
          <w:b/>
          <w:sz w:val="20"/>
          <w:szCs w:val="20"/>
          <w:lang w:val="en-US"/>
        </w:rPr>
        <w:t>var</w:t>
      </w:r>
      <w:proofErr w:type="spellEnd"/>
      <w:proofErr w:type="gramEnd"/>
      <w:r w:rsidRPr="0095791C">
        <w:rPr>
          <w:b/>
          <w:sz w:val="20"/>
          <w:szCs w:val="20"/>
          <w:lang w:val="en-US"/>
        </w:rPr>
        <w:t xml:space="preserve"> error = 0;</w:t>
      </w:r>
      <w:r w:rsidRPr="0095791C">
        <w:rPr>
          <w:sz w:val="20"/>
          <w:szCs w:val="20"/>
          <w:lang w:val="en-US"/>
        </w:rPr>
        <w:t xml:space="preserve"> /*then if state is zero the cycle repeats of next file to be uploaded */</w:t>
      </w:r>
    </w:p>
    <w:p w14:paraId="28374945" w14:textId="77777777" w:rsidR="00AA5DBA" w:rsidRPr="0095791C" w:rsidRDefault="00AA5DBA" w:rsidP="00AA5DBA">
      <w:pPr>
        <w:jc w:val="both"/>
        <w:rPr>
          <w:b/>
          <w:sz w:val="20"/>
          <w:szCs w:val="20"/>
          <w:lang w:val="en-US"/>
        </w:rPr>
      </w:pPr>
      <w:r w:rsidRPr="0095791C">
        <w:rPr>
          <w:sz w:val="20"/>
          <w:szCs w:val="20"/>
          <w:lang w:val="en-US"/>
        </w:rPr>
        <w:tab/>
      </w:r>
      <w:r w:rsidRPr="0095791C">
        <w:rPr>
          <w:sz w:val="20"/>
          <w:szCs w:val="20"/>
          <w:lang w:val="en-US"/>
        </w:rPr>
        <w:tab/>
      </w:r>
      <w:proofErr w:type="gramStart"/>
      <w:r w:rsidRPr="0095791C">
        <w:rPr>
          <w:b/>
          <w:sz w:val="20"/>
          <w:szCs w:val="20"/>
          <w:lang w:val="en-US"/>
        </w:rPr>
        <w:t>for</w:t>
      </w:r>
      <w:proofErr w:type="gramEnd"/>
      <w:r w:rsidRPr="0095791C">
        <w:rPr>
          <w:b/>
          <w:sz w:val="20"/>
          <w:szCs w:val="20"/>
          <w:lang w:val="en-US"/>
        </w:rPr>
        <w:t xml:space="preserve"> (</w:t>
      </w:r>
      <w:proofErr w:type="spellStart"/>
      <w:r w:rsidRPr="0095791C">
        <w:rPr>
          <w:b/>
          <w:sz w:val="20"/>
          <w:szCs w:val="20"/>
          <w:lang w:val="en-US"/>
        </w:rPr>
        <w:t>var</w:t>
      </w:r>
      <w:proofErr w:type="spellEnd"/>
      <w:r w:rsidRPr="0095791C">
        <w:rPr>
          <w:b/>
          <w:sz w:val="20"/>
          <w:szCs w:val="20"/>
          <w:lang w:val="en-US"/>
        </w:rPr>
        <w:t xml:space="preserve"> </w:t>
      </w:r>
      <w:proofErr w:type="spellStart"/>
      <w:r w:rsidRPr="0095791C">
        <w:rPr>
          <w:b/>
          <w:sz w:val="20"/>
          <w:szCs w:val="20"/>
          <w:lang w:val="en-US"/>
        </w:rPr>
        <w:t>i</w:t>
      </w:r>
      <w:proofErr w:type="spellEnd"/>
      <w:r w:rsidRPr="0095791C">
        <w:rPr>
          <w:b/>
          <w:sz w:val="20"/>
          <w:szCs w:val="20"/>
          <w:lang w:val="en-US"/>
        </w:rPr>
        <w:t xml:space="preserve"> = 0; </w:t>
      </w:r>
      <w:proofErr w:type="spellStart"/>
      <w:r w:rsidRPr="0095791C">
        <w:rPr>
          <w:b/>
          <w:sz w:val="20"/>
          <w:szCs w:val="20"/>
          <w:lang w:val="en-US"/>
        </w:rPr>
        <w:t>i</w:t>
      </w:r>
      <w:proofErr w:type="spellEnd"/>
      <w:r w:rsidRPr="0095791C">
        <w:rPr>
          <w:b/>
          <w:sz w:val="20"/>
          <w:szCs w:val="20"/>
          <w:lang w:val="en-US"/>
        </w:rPr>
        <w:t xml:space="preserve"> &lt; </w:t>
      </w:r>
      <w:proofErr w:type="spellStart"/>
      <w:r w:rsidRPr="0095791C">
        <w:rPr>
          <w:b/>
          <w:sz w:val="20"/>
          <w:szCs w:val="20"/>
          <w:lang w:val="en-US"/>
        </w:rPr>
        <w:t>files.length</w:t>
      </w:r>
      <w:proofErr w:type="spellEnd"/>
      <w:r w:rsidRPr="0095791C">
        <w:rPr>
          <w:b/>
          <w:sz w:val="20"/>
          <w:szCs w:val="20"/>
          <w:lang w:val="en-US"/>
        </w:rPr>
        <w:t xml:space="preserve">; </w:t>
      </w:r>
      <w:proofErr w:type="spellStart"/>
      <w:r w:rsidRPr="0095791C">
        <w:rPr>
          <w:b/>
          <w:sz w:val="20"/>
          <w:szCs w:val="20"/>
          <w:lang w:val="en-US"/>
        </w:rPr>
        <w:t>i</w:t>
      </w:r>
      <w:proofErr w:type="spellEnd"/>
      <w:r w:rsidRPr="0095791C">
        <w:rPr>
          <w:b/>
          <w:sz w:val="20"/>
          <w:szCs w:val="20"/>
          <w:lang w:val="en-US"/>
        </w:rPr>
        <w:t>++) {</w:t>
      </w:r>
    </w:p>
    <w:p w14:paraId="6C02AB43" w14:textId="77777777" w:rsidR="00AA5DBA" w:rsidRPr="0095791C" w:rsidRDefault="00AA5DBA" w:rsidP="00AA5DBA">
      <w:pPr>
        <w:jc w:val="both"/>
        <w:rPr>
          <w:b/>
          <w:sz w:val="20"/>
          <w:szCs w:val="20"/>
          <w:lang w:val="en-US"/>
        </w:rPr>
      </w:pPr>
      <w:r w:rsidRPr="0095791C">
        <w:rPr>
          <w:b/>
          <w:sz w:val="20"/>
          <w:szCs w:val="20"/>
          <w:lang w:val="en-US"/>
        </w:rPr>
        <w:t xml:space="preserve">  </w:t>
      </w:r>
      <w:r w:rsidRPr="0095791C">
        <w:rPr>
          <w:b/>
          <w:sz w:val="20"/>
          <w:szCs w:val="20"/>
          <w:lang w:val="en-US"/>
        </w:rPr>
        <w:tab/>
      </w:r>
      <w:r w:rsidRPr="0095791C">
        <w:rPr>
          <w:b/>
          <w:sz w:val="20"/>
          <w:szCs w:val="20"/>
          <w:lang w:val="en-US"/>
        </w:rPr>
        <w:tab/>
      </w:r>
      <w:r w:rsidRPr="0095791C">
        <w:rPr>
          <w:b/>
          <w:sz w:val="20"/>
          <w:szCs w:val="20"/>
          <w:lang w:val="en-US"/>
        </w:rPr>
        <w:tab/>
      </w:r>
      <w:proofErr w:type="spellStart"/>
      <w:proofErr w:type="gramStart"/>
      <w:r w:rsidRPr="0095791C">
        <w:rPr>
          <w:b/>
          <w:sz w:val="20"/>
          <w:szCs w:val="20"/>
          <w:lang w:val="en-US"/>
        </w:rPr>
        <w:t>var</w:t>
      </w:r>
      <w:proofErr w:type="spellEnd"/>
      <w:proofErr w:type="gramEnd"/>
      <w:r w:rsidRPr="0095791C">
        <w:rPr>
          <w:b/>
          <w:sz w:val="20"/>
          <w:szCs w:val="20"/>
          <w:lang w:val="en-US"/>
        </w:rPr>
        <w:t xml:space="preserve"> file = files[</w:t>
      </w:r>
      <w:proofErr w:type="spellStart"/>
      <w:r w:rsidRPr="0095791C">
        <w:rPr>
          <w:b/>
          <w:sz w:val="20"/>
          <w:szCs w:val="20"/>
          <w:lang w:val="en-US"/>
        </w:rPr>
        <w:t>i</w:t>
      </w:r>
      <w:proofErr w:type="spellEnd"/>
      <w:r w:rsidRPr="0095791C">
        <w:rPr>
          <w:b/>
          <w:sz w:val="20"/>
          <w:szCs w:val="20"/>
          <w:lang w:val="en-US"/>
        </w:rPr>
        <w:t>];</w:t>
      </w:r>
    </w:p>
    <w:p w14:paraId="3D712951" w14:textId="77777777" w:rsidR="00AA5DBA" w:rsidRPr="0095791C" w:rsidRDefault="00AA5DBA" w:rsidP="00AA5DBA">
      <w:pPr>
        <w:jc w:val="both"/>
        <w:rPr>
          <w:b/>
          <w:sz w:val="20"/>
          <w:szCs w:val="20"/>
          <w:lang w:val="en-US"/>
        </w:rPr>
      </w:pPr>
      <w:r w:rsidRPr="0095791C">
        <w:rPr>
          <w:b/>
          <w:sz w:val="20"/>
          <w:szCs w:val="20"/>
          <w:lang w:val="en-US"/>
        </w:rPr>
        <w:t xml:space="preserve">  </w:t>
      </w:r>
      <w:r w:rsidRPr="0095791C">
        <w:rPr>
          <w:b/>
          <w:sz w:val="20"/>
          <w:szCs w:val="20"/>
          <w:lang w:val="en-US"/>
        </w:rPr>
        <w:tab/>
      </w:r>
      <w:r w:rsidRPr="0095791C">
        <w:rPr>
          <w:b/>
          <w:sz w:val="20"/>
          <w:szCs w:val="20"/>
          <w:lang w:val="en-US"/>
        </w:rPr>
        <w:tab/>
      </w:r>
      <w:r w:rsidRPr="0095791C">
        <w:rPr>
          <w:b/>
          <w:sz w:val="20"/>
          <w:szCs w:val="20"/>
          <w:lang w:val="en-US"/>
        </w:rPr>
        <w:tab/>
      </w:r>
      <w:proofErr w:type="gramStart"/>
      <w:r w:rsidRPr="0095791C">
        <w:rPr>
          <w:b/>
          <w:sz w:val="20"/>
          <w:szCs w:val="20"/>
          <w:lang w:val="en-US"/>
        </w:rPr>
        <w:t>console.log(</w:t>
      </w:r>
      <w:proofErr w:type="spellStart"/>
      <w:proofErr w:type="gramEnd"/>
      <w:r w:rsidRPr="0095791C">
        <w:rPr>
          <w:b/>
          <w:sz w:val="20"/>
          <w:szCs w:val="20"/>
          <w:lang w:val="en-US"/>
        </w:rPr>
        <w:t>file.size</w:t>
      </w:r>
      <w:proofErr w:type="spellEnd"/>
      <w:r w:rsidRPr="0095791C">
        <w:rPr>
          <w:b/>
          <w:sz w:val="20"/>
          <w:szCs w:val="20"/>
          <w:lang w:val="en-US"/>
        </w:rPr>
        <w:t>);</w:t>
      </w:r>
    </w:p>
    <w:p w14:paraId="394AEB8F"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r>
      <w:r w:rsidRPr="0095791C">
        <w:rPr>
          <w:b/>
          <w:sz w:val="20"/>
          <w:szCs w:val="20"/>
          <w:lang w:val="en-US"/>
        </w:rPr>
        <w:tab/>
      </w:r>
      <w:proofErr w:type="gramStart"/>
      <w:r w:rsidRPr="0095791C">
        <w:rPr>
          <w:b/>
          <w:sz w:val="20"/>
          <w:szCs w:val="20"/>
          <w:lang w:val="en-US"/>
        </w:rPr>
        <w:t>if(</w:t>
      </w:r>
      <w:proofErr w:type="gramEnd"/>
      <w:r w:rsidRPr="0095791C">
        <w:rPr>
          <w:b/>
          <w:sz w:val="20"/>
          <w:szCs w:val="20"/>
          <w:lang w:val="en-US"/>
        </w:rPr>
        <w:t>!</w:t>
      </w:r>
      <w:proofErr w:type="spellStart"/>
      <w:r w:rsidRPr="0095791C">
        <w:rPr>
          <w:b/>
          <w:sz w:val="20"/>
          <w:szCs w:val="20"/>
          <w:lang w:val="en-US"/>
        </w:rPr>
        <w:t>file.type.match</w:t>
      </w:r>
      <w:proofErr w:type="spellEnd"/>
      <w:r w:rsidRPr="0095791C">
        <w:rPr>
          <w:b/>
          <w:sz w:val="20"/>
          <w:szCs w:val="20"/>
          <w:lang w:val="en-US"/>
        </w:rPr>
        <w:t>('image.*')) {</w:t>
      </w:r>
    </w:p>
    <w:p w14:paraId="0A3B8C58" w14:textId="77777777" w:rsidR="00AA5DBA" w:rsidRPr="0095791C" w:rsidRDefault="00AA5DBA" w:rsidP="00AA5DBA">
      <w:pPr>
        <w:jc w:val="both"/>
        <w:rPr>
          <w:sz w:val="20"/>
          <w:szCs w:val="20"/>
          <w:lang w:val="en-US"/>
        </w:rPr>
      </w:pPr>
    </w:p>
    <w:p w14:paraId="2983B2B5" w14:textId="77777777" w:rsidR="00AA5DBA" w:rsidRPr="0095791C" w:rsidRDefault="00AA5DBA" w:rsidP="00AA5DBA">
      <w:pPr>
        <w:jc w:val="both"/>
        <w:rPr>
          <w:sz w:val="20"/>
          <w:szCs w:val="20"/>
          <w:lang w:val="en-US"/>
        </w:rPr>
      </w:pPr>
    </w:p>
    <w:p w14:paraId="3C6BA012" w14:textId="77777777" w:rsidR="00AA5DBA" w:rsidRPr="0095791C" w:rsidRDefault="00AA5DBA" w:rsidP="00AA5DBA">
      <w:pPr>
        <w:jc w:val="both"/>
        <w:rPr>
          <w:b/>
          <w:sz w:val="20"/>
          <w:szCs w:val="20"/>
          <w:lang w:val="en-US"/>
        </w:rPr>
      </w:pPr>
      <w:r w:rsidRPr="0095791C">
        <w:rPr>
          <w:b/>
          <w:sz w:val="20"/>
          <w:szCs w:val="20"/>
          <w:lang w:val="en-US"/>
        </w:rPr>
        <w:t>$("#drop-box").</w:t>
      </w:r>
      <w:proofErr w:type="gramStart"/>
      <w:r w:rsidRPr="0095791C">
        <w:rPr>
          <w:b/>
          <w:sz w:val="20"/>
          <w:szCs w:val="20"/>
          <w:lang w:val="en-US"/>
        </w:rPr>
        <w:t>html(</w:t>
      </w:r>
      <w:proofErr w:type="gramEnd"/>
      <w:r w:rsidRPr="0095791C">
        <w:rPr>
          <w:b/>
          <w:sz w:val="20"/>
          <w:szCs w:val="20"/>
          <w:lang w:val="en-US"/>
        </w:rPr>
        <w:t>"&lt;p&gt; Images only. Select another file&lt;/p&gt;");</w:t>
      </w:r>
    </w:p>
    <w:p w14:paraId="07E8B5F9" w14:textId="77777777" w:rsidR="00AA5DBA" w:rsidRPr="0095791C" w:rsidRDefault="00AA5DBA" w:rsidP="00AA5DBA">
      <w:pPr>
        <w:jc w:val="both"/>
        <w:rPr>
          <w:sz w:val="20"/>
          <w:szCs w:val="20"/>
          <w:lang w:val="en-US"/>
        </w:rPr>
      </w:pPr>
    </w:p>
    <w:p w14:paraId="0599C65C" w14:textId="77777777" w:rsidR="00AA5DBA" w:rsidRPr="0095791C" w:rsidRDefault="00AA5DBA" w:rsidP="00AA5DBA">
      <w:pPr>
        <w:jc w:val="both"/>
        <w:rPr>
          <w:sz w:val="20"/>
          <w:szCs w:val="20"/>
          <w:lang w:val="en-US"/>
        </w:rPr>
      </w:pPr>
      <w:r w:rsidRPr="0095791C">
        <w:rPr>
          <w:sz w:val="20"/>
          <w:szCs w:val="20"/>
          <w:lang w:val="en-US"/>
        </w:rPr>
        <w:t>/*These are the cases were we can the error with files and describes the state of error as 1 in case of any other format of or size of image*/</w:t>
      </w:r>
    </w:p>
    <w:p w14:paraId="775B7409" w14:textId="77777777" w:rsidR="00AA5DBA" w:rsidRPr="0095791C" w:rsidRDefault="00AA5DBA" w:rsidP="00AA5DBA">
      <w:pPr>
        <w:jc w:val="both"/>
        <w:rPr>
          <w:b/>
          <w:sz w:val="20"/>
          <w:szCs w:val="20"/>
          <w:lang w:val="en-US"/>
        </w:rPr>
      </w:pPr>
      <w:r w:rsidRPr="0095791C">
        <w:rPr>
          <w:sz w:val="20"/>
          <w:szCs w:val="20"/>
          <w:lang w:val="en-US"/>
        </w:rPr>
        <w:tab/>
      </w:r>
      <w:r w:rsidRPr="0095791C">
        <w:rPr>
          <w:sz w:val="20"/>
          <w:szCs w:val="20"/>
          <w:lang w:val="en-US"/>
        </w:rPr>
        <w:tab/>
        <w:t xml:space="preserve">   </w:t>
      </w:r>
      <w:r w:rsidRPr="0095791C">
        <w:rPr>
          <w:sz w:val="20"/>
          <w:szCs w:val="20"/>
          <w:lang w:val="en-US"/>
        </w:rPr>
        <w:tab/>
      </w:r>
      <w:r w:rsidRPr="0095791C">
        <w:rPr>
          <w:sz w:val="20"/>
          <w:szCs w:val="20"/>
          <w:lang w:val="en-US"/>
        </w:rPr>
        <w:tab/>
      </w:r>
      <w:proofErr w:type="gramStart"/>
      <w:r w:rsidRPr="0095791C">
        <w:rPr>
          <w:b/>
          <w:sz w:val="20"/>
          <w:szCs w:val="20"/>
          <w:lang w:val="en-US"/>
        </w:rPr>
        <w:t>error</w:t>
      </w:r>
      <w:proofErr w:type="gramEnd"/>
      <w:r w:rsidRPr="0095791C">
        <w:rPr>
          <w:b/>
          <w:sz w:val="20"/>
          <w:szCs w:val="20"/>
          <w:lang w:val="en-US"/>
        </w:rPr>
        <w:t xml:space="preserve"> = 1;</w:t>
      </w:r>
    </w:p>
    <w:p w14:paraId="0A7F7B74"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t xml:space="preserve">  </w:t>
      </w:r>
      <w:r w:rsidRPr="0095791C">
        <w:rPr>
          <w:b/>
          <w:sz w:val="20"/>
          <w:szCs w:val="20"/>
          <w:lang w:val="en-US"/>
        </w:rPr>
        <w:tab/>
      </w:r>
      <w:proofErr w:type="gramStart"/>
      <w:r w:rsidRPr="0095791C">
        <w:rPr>
          <w:b/>
          <w:sz w:val="20"/>
          <w:szCs w:val="20"/>
          <w:lang w:val="en-US"/>
        </w:rPr>
        <w:t>}else</w:t>
      </w:r>
      <w:proofErr w:type="gramEnd"/>
      <w:r w:rsidRPr="0095791C">
        <w:rPr>
          <w:b/>
          <w:sz w:val="20"/>
          <w:szCs w:val="20"/>
          <w:lang w:val="en-US"/>
        </w:rPr>
        <w:t xml:space="preserve"> if(</w:t>
      </w:r>
      <w:proofErr w:type="spellStart"/>
      <w:r w:rsidRPr="0095791C">
        <w:rPr>
          <w:b/>
          <w:sz w:val="20"/>
          <w:szCs w:val="20"/>
          <w:lang w:val="en-US"/>
        </w:rPr>
        <w:t>file.size</w:t>
      </w:r>
      <w:proofErr w:type="spellEnd"/>
      <w:r w:rsidRPr="0095791C">
        <w:rPr>
          <w:b/>
          <w:sz w:val="20"/>
          <w:szCs w:val="20"/>
          <w:lang w:val="en-US"/>
        </w:rPr>
        <w:t xml:space="preserve"> &gt; 1048576){</w:t>
      </w:r>
    </w:p>
    <w:p w14:paraId="57AFC01F" w14:textId="77777777" w:rsidR="00AA5DBA" w:rsidRPr="0095791C" w:rsidRDefault="00AA5DBA" w:rsidP="00AA5DBA">
      <w:pPr>
        <w:jc w:val="both"/>
        <w:rPr>
          <w:b/>
          <w:sz w:val="20"/>
          <w:szCs w:val="20"/>
          <w:lang w:val="en-US"/>
        </w:rPr>
      </w:pPr>
      <w:r w:rsidRPr="0095791C">
        <w:rPr>
          <w:b/>
          <w:sz w:val="20"/>
          <w:szCs w:val="20"/>
          <w:lang w:val="en-US"/>
        </w:rPr>
        <w:t>$("#drop-box").</w:t>
      </w:r>
      <w:proofErr w:type="gramStart"/>
      <w:r w:rsidRPr="0095791C">
        <w:rPr>
          <w:b/>
          <w:sz w:val="20"/>
          <w:szCs w:val="20"/>
          <w:lang w:val="en-US"/>
        </w:rPr>
        <w:t>html(</w:t>
      </w:r>
      <w:proofErr w:type="gramEnd"/>
      <w:r w:rsidRPr="0095791C">
        <w:rPr>
          <w:b/>
          <w:sz w:val="20"/>
          <w:szCs w:val="20"/>
          <w:lang w:val="en-US"/>
        </w:rPr>
        <w:t>"&lt;p&gt; Too large Payload. Select another file&lt;/p&gt;");</w:t>
      </w:r>
    </w:p>
    <w:p w14:paraId="0C6A3AD5"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t xml:space="preserve">   </w:t>
      </w:r>
      <w:r w:rsidRPr="0095791C">
        <w:rPr>
          <w:b/>
          <w:sz w:val="20"/>
          <w:szCs w:val="20"/>
          <w:lang w:val="en-US"/>
        </w:rPr>
        <w:tab/>
      </w:r>
      <w:r w:rsidRPr="0095791C">
        <w:rPr>
          <w:b/>
          <w:sz w:val="20"/>
          <w:szCs w:val="20"/>
          <w:lang w:val="en-US"/>
        </w:rPr>
        <w:tab/>
      </w:r>
      <w:proofErr w:type="gramStart"/>
      <w:r w:rsidRPr="0095791C">
        <w:rPr>
          <w:b/>
          <w:sz w:val="20"/>
          <w:szCs w:val="20"/>
          <w:lang w:val="en-US"/>
        </w:rPr>
        <w:t>error</w:t>
      </w:r>
      <w:proofErr w:type="gramEnd"/>
      <w:r w:rsidRPr="0095791C">
        <w:rPr>
          <w:b/>
          <w:sz w:val="20"/>
          <w:szCs w:val="20"/>
          <w:lang w:val="en-US"/>
        </w:rPr>
        <w:t xml:space="preserve"> = 1;</w:t>
      </w:r>
    </w:p>
    <w:p w14:paraId="625FC17D"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t xml:space="preserve">  </w:t>
      </w:r>
      <w:r w:rsidRPr="0095791C">
        <w:rPr>
          <w:b/>
          <w:sz w:val="20"/>
          <w:szCs w:val="20"/>
          <w:lang w:val="en-US"/>
        </w:rPr>
        <w:tab/>
      </w:r>
      <w:proofErr w:type="gramStart"/>
      <w:r w:rsidRPr="0095791C">
        <w:rPr>
          <w:b/>
          <w:sz w:val="20"/>
          <w:szCs w:val="20"/>
          <w:lang w:val="en-US"/>
        </w:rPr>
        <w:t>}else</w:t>
      </w:r>
      <w:proofErr w:type="gramEnd"/>
      <w:r w:rsidRPr="0095791C">
        <w:rPr>
          <w:b/>
          <w:sz w:val="20"/>
          <w:szCs w:val="20"/>
          <w:lang w:val="en-US"/>
        </w:rPr>
        <w:t>{</w:t>
      </w:r>
    </w:p>
    <w:p w14:paraId="0E8EB686"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t xml:space="preserve">  </w:t>
      </w:r>
      <w:r w:rsidRPr="0095791C">
        <w:rPr>
          <w:b/>
          <w:sz w:val="20"/>
          <w:szCs w:val="20"/>
          <w:lang w:val="en-US"/>
        </w:rPr>
        <w:tab/>
      </w:r>
      <w:r w:rsidRPr="0095791C">
        <w:rPr>
          <w:b/>
          <w:sz w:val="20"/>
          <w:szCs w:val="20"/>
          <w:lang w:val="en-US"/>
        </w:rPr>
        <w:tab/>
      </w:r>
      <w:proofErr w:type="spellStart"/>
      <w:proofErr w:type="gramStart"/>
      <w:r w:rsidRPr="0095791C">
        <w:rPr>
          <w:b/>
          <w:sz w:val="20"/>
          <w:szCs w:val="20"/>
          <w:lang w:val="en-US"/>
        </w:rPr>
        <w:t>data.append</w:t>
      </w:r>
      <w:proofErr w:type="spellEnd"/>
      <w:r w:rsidRPr="0095791C">
        <w:rPr>
          <w:b/>
          <w:sz w:val="20"/>
          <w:szCs w:val="20"/>
          <w:lang w:val="en-US"/>
        </w:rPr>
        <w:t>(</w:t>
      </w:r>
      <w:proofErr w:type="gramEnd"/>
      <w:r w:rsidRPr="0095791C">
        <w:rPr>
          <w:b/>
          <w:sz w:val="20"/>
          <w:szCs w:val="20"/>
          <w:lang w:val="en-US"/>
        </w:rPr>
        <w:t>'image', file, file.name);</w:t>
      </w:r>
    </w:p>
    <w:p w14:paraId="13FCEB8E"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t xml:space="preserve">  </w:t>
      </w:r>
      <w:r w:rsidRPr="0095791C">
        <w:rPr>
          <w:b/>
          <w:sz w:val="20"/>
          <w:szCs w:val="20"/>
          <w:lang w:val="en-US"/>
        </w:rPr>
        <w:tab/>
        <w:t>}</w:t>
      </w:r>
    </w:p>
    <w:p w14:paraId="68E554E4" w14:textId="77777777" w:rsidR="00AA5DBA" w:rsidRPr="0095791C" w:rsidRDefault="00AA5DBA" w:rsidP="00AA5DBA">
      <w:pPr>
        <w:jc w:val="both"/>
        <w:rPr>
          <w:b/>
          <w:sz w:val="20"/>
          <w:szCs w:val="20"/>
          <w:lang w:val="en-US"/>
        </w:rPr>
      </w:pPr>
      <w:r w:rsidRPr="0095791C">
        <w:rPr>
          <w:b/>
          <w:sz w:val="20"/>
          <w:szCs w:val="20"/>
          <w:lang w:val="en-US"/>
        </w:rPr>
        <w:tab/>
        <w:t xml:space="preserve"> </w:t>
      </w:r>
      <w:r w:rsidRPr="0095791C">
        <w:rPr>
          <w:b/>
          <w:sz w:val="20"/>
          <w:szCs w:val="20"/>
          <w:lang w:val="en-US"/>
        </w:rPr>
        <w:tab/>
        <w:t>}</w:t>
      </w:r>
    </w:p>
    <w:p w14:paraId="40F69268" w14:textId="77777777" w:rsidR="00AA5DBA" w:rsidRPr="0095791C" w:rsidRDefault="00AA5DBA" w:rsidP="00AA5DBA">
      <w:pPr>
        <w:jc w:val="both"/>
        <w:rPr>
          <w:b/>
          <w:sz w:val="20"/>
          <w:szCs w:val="20"/>
          <w:lang w:val="en-US"/>
        </w:rPr>
      </w:pPr>
      <w:r w:rsidRPr="0095791C">
        <w:rPr>
          <w:b/>
          <w:sz w:val="20"/>
          <w:szCs w:val="20"/>
          <w:lang w:val="en-US"/>
        </w:rPr>
        <w:tab/>
        <w:t xml:space="preserve"> </w:t>
      </w:r>
      <w:r w:rsidRPr="0095791C">
        <w:rPr>
          <w:b/>
          <w:sz w:val="20"/>
          <w:szCs w:val="20"/>
          <w:lang w:val="en-US"/>
        </w:rPr>
        <w:tab/>
      </w:r>
      <w:proofErr w:type="gramStart"/>
      <w:r w:rsidRPr="0095791C">
        <w:rPr>
          <w:b/>
          <w:sz w:val="20"/>
          <w:szCs w:val="20"/>
          <w:lang w:val="en-US"/>
        </w:rPr>
        <w:t>if(</w:t>
      </w:r>
      <w:proofErr w:type="gramEnd"/>
      <w:r w:rsidRPr="0095791C">
        <w:rPr>
          <w:b/>
          <w:sz w:val="20"/>
          <w:szCs w:val="20"/>
          <w:lang w:val="en-US"/>
        </w:rPr>
        <w:t>!error){</w:t>
      </w:r>
    </w:p>
    <w:p w14:paraId="4E5B88FB" w14:textId="4AB0AA50" w:rsidR="00AA5DBA" w:rsidRPr="0095791C" w:rsidRDefault="00AA5DBA" w:rsidP="00AA5DBA">
      <w:pPr>
        <w:jc w:val="both"/>
        <w:rPr>
          <w:sz w:val="20"/>
          <w:szCs w:val="20"/>
          <w:lang w:val="en-US"/>
        </w:rPr>
      </w:pPr>
      <w:r w:rsidRPr="0095791C">
        <w:rPr>
          <w:sz w:val="20"/>
          <w:szCs w:val="20"/>
          <w:lang w:val="en-US"/>
        </w:rPr>
        <w:t xml:space="preserve">/* next it sends request to server as </w:t>
      </w:r>
      <w:proofErr w:type="spellStart"/>
      <w:r w:rsidRPr="0095791C">
        <w:rPr>
          <w:sz w:val="20"/>
          <w:szCs w:val="20"/>
          <w:lang w:val="en-US"/>
        </w:rPr>
        <w:t>xmlhttprequest</w:t>
      </w:r>
      <w:proofErr w:type="spellEnd"/>
      <w:r w:rsidRPr="0095791C">
        <w:rPr>
          <w:sz w:val="20"/>
          <w:szCs w:val="20"/>
          <w:lang w:val="en-US"/>
        </w:rPr>
        <w:t xml:space="preserve"> using post method and addresses the </w:t>
      </w:r>
      <w:proofErr w:type="spellStart"/>
      <w:r w:rsidRPr="0095791C">
        <w:rPr>
          <w:sz w:val="20"/>
          <w:szCs w:val="20"/>
          <w:lang w:val="en-US"/>
        </w:rPr>
        <w:t>url</w:t>
      </w:r>
      <w:proofErr w:type="spellEnd"/>
      <w:r w:rsidRPr="0095791C">
        <w:rPr>
          <w:sz w:val="20"/>
          <w:szCs w:val="20"/>
          <w:lang w:val="en-US"/>
        </w:rPr>
        <w:t xml:space="preserve"> as localhost and </w:t>
      </w:r>
      <w:proofErr w:type="spellStart"/>
      <w:ins w:id="570" w:author="FIXED-TERM Gurram Surendra Babu (CR/AEM2)" w:date="2015-09-14T11:12:00Z">
        <w:r w:rsidR="00CF0D67">
          <w:rPr>
            <w:sz w:val="20"/>
            <w:szCs w:val="20"/>
            <w:lang w:val="en-US"/>
          </w:rPr>
          <w:t>BoschTriasService</w:t>
        </w:r>
      </w:ins>
      <w:proofErr w:type="spellEnd"/>
      <w:del w:id="571" w:author="FIXED-TERM Gurram Surendra Babu (CR/AEM2)" w:date="2015-09-14T11:12:00Z">
        <w:r w:rsidRPr="0095791C" w:rsidDel="00CF0D67">
          <w:rPr>
            <w:sz w:val="20"/>
            <w:szCs w:val="20"/>
            <w:lang w:val="en-US"/>
          </w:rPr>
          <w:delText>uploadtoserver</w:delText>
        </w:r>
      </w:del>
      <w:r w:rsidRPr="0095791C">
        <w:rPr>
          <w:sz w:val="20"/>
          <w:szCs w:val="20"/>
          <w:lang w:val="en-US"/>
        </w:rPr>
        <w:t xml:space="preserve"> as folder to save in the server */</w:t>
      </w:r>
    </w:p>
    <w:p w14:paraId="28A2DFEC" w14:textId="77777777" w:rsidR="00AA5DBA" w:rsidRPr="0095791C" w:rsidRDefault="00AA5DBA" w:rsidP="00AA5DBA">
      <w:pPr>
        <w:jc w:val="both"/>
        <w:rPr>
          <w:sz w:val="20"/>
          <w:szCs w:val="20"/>
          <w:lang w:val="en-US"/>
        </w:rPr>
      </w:pPr>
    </w:p>
    <w:p w14:paraId="0B75394E" w14:textId="77777777" w:rsidR="00AA5DBA" w:rsidRPr="0095791C" w:rsidRDefault="00AA5DBA" w:rsidP="00AA5DBA">
      <w:pPr>
        <w:jc w:val="both"/>
        <w:rPr>
          <w:sz w:val="20"/>
          <w:szCs w:val="20"/>
          <w:lang w:val="en-US"/>
        </w:rPr>
      </w:pPr>
    </w:p>
    <w:p w14:paraId="2B240D46" w14:textId="77777777" w:rsidR="00AA5DBA" w:rsidRPr="0095791C" w:rsidRDefault="00AA5DBA" w:rsidP="00AA5DBA">
      <w:pPr>
        <w:jc w:val="both"/>
        <w:rPr>
          <w:sz w:val="20"/>
          <w:szCs w:val="20"/>
          <w:lang w:val="en-US"/>
        </w:rPr>
      </w:pPr>
    </w:p>
    <w:p w14:paraId="211E0927" w14:textId="77777777" w:rsidR="00AA5DBA" w:rsidRPr="0095791C" w:rsidRDefault="00AA5DBA" w:rsidP="00AA5DBA">
      <w:pPr>
        <w:jc w:val="both"/>
        <w:rPr>
          <w:b/>
          <w:sz w:val="20"/>
          <w:szCs w:val="20"/>
          <w:lang w:val="en-US"/>
        </w:rPr>
      </w:pPr>
      <w:proofErr w:type="spellStart"/>
      <w:proofErr w:type="gramStart"/>
      <w:r w:rsidRPr="0095791C">
        <w:rPr>
          <w:b/>
          <w:sz w:val="20"/>
          <w:szCs w:val="20"/>
          <w:lang w:val="en-US"/>
        </w:rPr>
        <w:t>var</w:t>
      </w:r>
      <w:proofErr w:type="spellEnd"/>
      <w:proofErr w:type="gramEnd"/>
      <w:r w:rsidRPr="0095791C">
        <w:rPr>
          <w:b/>
          <w:sz w:val="20"/>
          <w:szCs w:val="20"/>
          <w:lang w:val="en-US"/>
        </w:rPr>
        <w:t xml:space="preserve"> </w:t>
      </w:r>
      <w:proofErr w:type="spellStart"/>
      <w:r w:rsidRPr="0095791C">
        <w:rPr>
          <w:b/>
          <w:sz w:val="20"/>
          <w:szCs w:val="20"/>
          <w:lang w:val="en-US"/>
        </w:rPr>
        <w:t>xhr</w:t>
      </w:r>
      <w:proofErr w:type="spellEnd"/>
      <w:r w:rsidRPr="0095791C">
        <w:rPr>
          <w:b/>
          <w:sz w:val="20"/>
          <w:szCs w:val="20"/>
          <w:lang w:val="en-US"/>
        </w:rPr>
        <w:t xml:space="preserve"> = new </w:t>
      </w:r>
      <w:proofErr w:type="spellStart"/>
      <w:r w:rsidRPr="0095791C">
        <w:rPr>
          <w:b/>
          <w:sz w:val="20"/>
          <w:szCs w:val="20"/>
          <w:lang w:val="en-US"/>
        </w:rPr>
        <w:t>XMLHttpRequest</w:t>
      </w:r>
      <w:proofErr w:type="spellEnd"/>
      <w:r w:rsidRPr="0095791C">
        <w:rPr>
          <w:b/>
          <w:sz w:val="20"/>
          <w:szCs w:val="20"/>
          <w:lang w:val="en-US"/>
        </w:rPr>
        <w:t>();</w:t>
      </w:r>
    </w:p>
    <w:p w14:paraId="1851E507" w14:textId="35169292" w:rsidR="00AA5DBA" w:rsidRPr="0095791C" w:rsidRDefault="00AA5DBA" w:rsidP="00AA5DBA">
      <w:pPr>
        <w:jc w:val="both"/>
        <w:rPr>
          <w:b/>
          <w:sz w:val="20"/>
          <w:szCs w:val="20"/>
          <w:lang w:val="en-US"/>
        </w:rPr>
      </w:pPr>
      <w:proofErr w:type="spellStart"/>
      <w:proofErr w:type="gramStart"/>
      <w:r w:rsidRPr="0095791C">
        <w:rPr>
          <w:b/>
          <w:sz w:val="20"/>
          <w:szCs w:val="20"/>
          <w:lang w:val="en-US"/>
        </w:rPr>
        <w:t>xhr.open</w:t>
      </w:r>
      <w:proofErr w:type="spellEnd"/>
      <w:r w:rsidRPr="0095791C">
        <w:rPr>
          <w:b/>
          <w:sz w:val="20"/>
          <w:szCs w:val="20"/>
          <w:lang w:val="en-US"/>
        </w:rPr>
        <w:t>(</w:t>
      </w:r>
      <w:proofErr w:type="gramEnd"/>
      <w:r w:rsidRPr="0095791C">
        <w:rPr>
          <w:b/>
          <w:sz w:val="20"/>
          <w:szCs w:val="20"/>
          <w:lang w:val="en-US"/>
        </w:rPr>
        <w:t>'POST', 'http://localhost/</w:t>
      </w:r>
      <w:ins w:id="572" w:author="FIXED-TERM Gurram Surendra Babu (CR/AEM2)" w:date="2015-09-14T11:14:00Z">
        <w:r w:rsidR="00CF0D67">
          <w:rPr>
            <w:b/>
            <w:sz w:val="20"/>
            <w:szCs w:val="20"/>
            <w:lang w:val="en-US"/>
          </w:rPr>
          <w:t>BoschTriasService</w:t>
        </w:r>
      </w:ins>
      <w:del w:id="573" w:author="FIXED-TERM Gurram Surendra Babu (CR/AEM2)" w:date="2015-09-14T11:14:00Z">
        <w:r w:rsidRPr="0095791C" w:rsidDel="00CF0D67">
          <w:rPr>
            <w:b/>
            <w:sz w:val="20"/>
            <w:szCs w:val="20"/>
            <w:lang w:val="en-US"/>
          </w:rPr>
          <w:delText>uploadtoserver</w:delText>
        </w:r>
      </w:del>
      <w:r w:rsidRPr="0095791C">
        <w:rPr>
          <w:b/>
          <w:sz w:val="20"/>
          <w:szCs w:val="20"/>
          <w:lang w:val="en-US"/>
        </w:rPr>
        <w:t>/</w:t>
      </w:r>
      <w:del w:id="574" w:author="FIXED-TERM Gurram Surendra Babu (CR/AEM2)" w:date="2015-09-14T11:13:00Z">
        <w:r w:rsidRPr="0095791C" w:rsidDel="00CF0D67">
          <w:rPr>
            <w:b/>
            <w:sz w:val="20"/>
            <w:szCs w:val="20"/>
            <w:lang w:val="en-US"/>
          </w:rPr>
          <w:delText>upload.php'</w:delText>
        </w:r>
      </w:del>
      <w:ins w:id="575" w:author="FIXED-TERM Gurram Surendra Babu (CR/AEM2)" w:date="2015-09-14T11:13:00Z">
        <w:r w:rsidR="00CF0D67" w:rsidRPr="00CF0D67">
          <w:rPr>
            <w:lang w:val="en-US"/>
            <w:rPrChange w:id="576" w:author="FIXED-TERM Gurram Surendra Babu (CR/AEM2)" w:date="2015-09-14T11:13:00Z">
              <w:rPr/>
            </w:rPrChange>
          </w:rPr>
          <w:t xml:space="preserve"> </w:t>
        </w:r>
        <w:r w:rsidR="00CF0D67" w:rsidRPr="00CF0D67">
          <w:rPr>
            <w:b/>
            <w:sz w:val="20"/>
            <w:szCs w:val="20"/>
            <w:lang w:val="en-US"/>
          </w:rPr>
          <w:t>httpRequest.php</w:t>
        </w:r>
      </w:ins>
      <w:r w:rsidRPr="0095791C">
        <w:rPr>
          <w:b/>
          <w:sz w:val="20"/>
          <w:szCs w:val="20"/>
          <w:lang w:val="en-US"/>
        </w:rPr>
        <w:t>, true);</w:t>
      </w:r>
    </w:p>
    <w:p w14:paraId="18CBF870" w14:textId="77777777" w:rsidR="00AA5DBA" w:rsidRPr="0095791C" w:rsidRDefault="00AA5DBA" w:rsidP="00AA5DBA">
      <w:pPr>
        <w:jc w:val="both"/>
        <w:rPr>
          <w:b/>
          <w:sz w:val="20"/>
          <w:szCs w:val="20"/>
          <w:lang w:val="en-US"/>
        </w:rPr>
      </w:pPr>
      <w:proofErr w:type="spellStart"/>
      <w:proofErr w:type="gramStart"/>
      <w:r w:rsidRPr="0095791C">
        <w:rPr>
          <w:b/>
          <w:sz w:val="20"/>
          <w:szCs w:val="20"/>
          <w:lang w:val="en-US"/>
        </w:rPr>
        <w:t>xhr.send</w:t>
      </w:r>
      <w:proofErr w:type="spellEnd"/>
      <w:r w:rsidRPr="0095791C">
        <w:rPr>
          <w:b/>
          <w:sz w:val="20"/>
          <w:szCs w:val="20"/>
          <w:lang w:val="en-US"/>
        </w:rPr>
        <w:t>(</w:t>
      </w:r>
      <w:proofErr w:type="gramEnd"/>
      <w:r w:rsidRPr="0095791C">
        <w:rPr>
          <w:b/>
          <w:sz w:val="20"/>
          <w:szCs w:val="20"/>
          <w:lang w:val="en-US"/>
        </w:rPr>
        <w:t>data);</w:t>
      </w:r>
    </w:p>
    <w:p w14:paraId="6406B1AF"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t xml:space="preserve"> </w:t>
      </w:r>
      <w:r w:rsidRPr="0095791C">
        <w:rPr>
          <w:b/>
          <w:sz w:val="20"/>
          <w:szCs w:val="20"/>
          <w:lang w:val="en-US"/>
        </w:rPr>
        <w:tab/>
      </w:r>
      <w:proofErr w:type="spellStart"/>
      <w:r w:rsidRPr="0095791C">
        <w:rPr>
          <w:b/>
          <w:sz w:val="20"/>
          <w:szCs w:val="20"/>
          <w:lang w:val="en-US"/>
        </w:rPr>
        <w:t>xhr.onload</w:t>
      </w:r>
      <w:proofErr w:type="spellEnd"/>
      <w:r w:rsidRPr="0095791C">
        <w:rPr>
          <w:b/>
          <w:sz w:val="20"/>
          <w:szCs w:val="20"/>
          <w:lang w:val="en-US"/>
        </w:rPr>
        <w:t xml:space="preserve"> = function () {</w:t>
      </w:r>
    </w:p>
    <w:p w14:paraId="6FDB6DF9"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r>
      <w:r w:rsidRPr="0095791C">
        <w:rPr>
          <w:b/>
          <w:sz w:val="20"/>
          <w:szCs w:val="20"/>
          <w:lang w:val="en-US"/>
        </w:rPr>
        <w:tab/>
      </w:r>
      <w:r w:rsidRPr="0095791C">
        <w:rPr>
          <w:b/>
          <w:sz w:val="20"/>
          <w:szCs w:val="20"/>
          <w:lang w:val="en-US"/>
        </w:rPr>
        <w:tab/>
      </w:r>
      <w:proofErr w:type="gramStart"/>
      <w:r w:rsidRPr="0095791C">
        <w:rPr>
          <w:b/>
          <w:sz w:val="20"/>
          <w:szCs w:val="20"/>
          <w:lang w:val="en-US"/>
        </w:rPr>
        <w:t>if</w:t>
      </w:r>
      <w:proofErr w:type="gramEnd"/>
      <w:r w:rsidRPr="0095791C">
        <w:rPr>
          <w:b/>
          <w:sz w:val="20"/>
          <w:szCs w:val="20"/>
          <w:lang w:val="en-US"/>
        </w:rPr>
        <w:t xml:space="preserve"> (</w:t>
      </w:r>
      <w:proofErr w:type="spellStart"/>
      <w:r w:rsidRPr="0095791C">
        <w:rPr>
          <w:b/>
          <w:sz w:val="20"/>
          <w:szCs w:val="20"/>
          <w:lang w:val="en-US"/>
        </w:rPr>
        <w:t>xhr.status</w:t>
      </w:r>
      <w:proofErr w:type="spellEnd"/>
      <w:r w:rsidRPr="0095791C">
        <w:rPr>
          <w:b/>
          <w:sz w:val="20"/>
          <w:szCs w:val="20"/>
          <w:lang w:val="en-US"/>
        </w:rPr>
        <w:t xml:space="preserve"> === 200) {</w:t>
      </w:r>
    </w:p>
    <w:p w14:paraId="5016DCC5" w14:textId="77777777" w:rsidR="00AA5DBA" w:rsidRPr="0095791C" w:rsidRDefault="00AA5DBA" w:rsidP="00AA5DBA">
      <w:pPr>
        <w:jc w:val="both"/>
        <w:rPr>
          <w:sz w:val="20"/>
          <w:szCs w:val="20"/>
          <w:lang w:val="en-US"/>
        </w:rPr>
      </w:pPr>
      <w:r w:rsidRPr="0095791C">
        <w:rPr>
          <w:sz w:val="20"/>
          <w:szCs w:val="20"/>
          <w:lang w:val="en-US"/>
        </w:rPr>
        <w:t>/*if status of the file is received (200) then it processes the request if and asks for more files if not else conditions as some error in upload */</w:t>
      </w:r>
    </w:p>
    <w:p w14:paraId="18206063" w14:textId="77777777" w:rsidR="00AA5DBA" w:rsidRPr="0095791C" w:rsidRDefault="00AA5DBA" w:rsidP="00AA5DBA">
      <w:pPr>
        <w:jc w:val="both"/>
        <w:rPr>
          <w:b/>
          <w:sz w:val="20"/>
          <w:szCs w:val="20"/>
          <w:lang w:val="en-US"/>
        </w:rPr>
      </w:pPr>
      <w:r w:rsidRPr="0095791C">
        <w:rPr>
          <w:sz w:val="20"/>
          <w:szCs w:val="20"/>
          <w:lang w:val="en-US"/>
        </w:rPr>
        <w:tab/>
      </w:r>
      <w:r w:rsidRPr="0095791C">
        <w:rPr>
          <w:sz w:val="20"/>
          <w:szCs w:val="20"/>
          <w:lang w:val="en-US"/>
        </w:rPr>
        <w:tab/>
      </w:r>
      <w:r w:rsidRPr="0095791C">
        <w:rPr>
          <w:sz w:val="20"/>
          <w:szCs w:val="20"/>
          <w:lang w:val="en-US"/>
        </w:rPr>
        <w:tab/>
      </w:r>
      <w:r w:rsidRPr="0095791C">
        <w:rPr>
          <w:sz w:val="20"/>
          <w:szCs w:val="20"/>
          <w:lang w:val="en-US"/>
        </w:rPr>
        <w:tab/>
      </w:r>
      <w:r w:rsidRPr="0095791C">
        <w:rPr>
          <w:sz w:val="20"/>
          <w:szCs w:val="20"/>
          <w:lang w:val="en-US"/>
        </w:rPr>
        <w:tab/>
      </w:r>
      <w:r w:rsidRPr="0095791C">
        <w:rPr>
          <w:b/>
          <w:sz w:val="20"/>
          <w:szCs w:val="20"/>
          <w:lang w:val="en-US"/>
        </w:rPr>
        <w:t>$("#drop-box").</w:t>
      </w:r>
      <w:proofErr w:type="gramStart"/>
      <w:r w:rsidRPr="0095791C">
        <w:rPr>
          <w:b/>
          <w:sz w:val="20"/>
          <w:szCs w:val="20"/>
          <w:lang w:val="en-US"/>
        </w:rPr>
        <w:t>html(</w:t>
      </w:r>
      <w:proofErr w:type="gramEnd"/>
      <w:r w:rsidRPr="0095791C">
        <w:rPr>
          <w:b/>
          <w:sz w:val="20"/>
          <w:szCs w:val="20"/>
          <w:lang w:val="en-US"/>
        </w:rPr>
        <w:t>"&lt;p&gt; File Uploaded. Select more files&lt;/p&gt;");</w:t>
      </w:r>
    </w:p>
    <w:p w14:paraId="2D1E823E"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r>
      <w:r w:rsidRPr="0095791C">
        <w:rPr>
          <w:b/>
          <w:sz w:val="20"/>
          <w:szCs w:val="20"/>
          <w:lang w:val="en-US"/>
        </w:rPr>
        <w:tab/>
      </w:r>
      <w:r w:rsidRPr="0095791C">
        <w:rPr>
          <w:b/>
          <w:sz w:val="20"/>
          <w:szCs w:val="20"/>
          <w:lang w:val="en-US"/>
        </w:rPr>
        <w:tab/>
        <w:t>} else {</w:t>
      </w:r>
    </w:p>
    <w:p w14:paraId="06775AEB"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r>
      <w:r w:rsidRPr="0095791C">
        <w:rPr>
          <w:b/>
          <w:sz w:val="20"/>
          <w:szCs w:val="20"/>
          <w:lang w:val="en-US"/>
        </w:rPr>
        <w:tab/>
      </w:r>
      <w:r w:rsidRPr="0095791C">
        <w:rPr>
          <w:b/>
          <w:sz w:val="20"/>
          <w:szCs w:val="20"/>
          <w:lang w:val="en-US"/>
        </w:rPr>
        <w:tab/>
      </w:r>
      <w:r w:rsidRPr="0095791C">
        <w:rPr>
          <w:b/>
          <w:sz w:val="20"/>
          <w:szCs w:val="20"/>
          <w:lang w:val="en-US"/>
        </w:rPr>
        <w:tab/>
        <w:t>$("#drop-box").</w:t>
      </w:r>
      <w:proofErr w:type="gramStart"/>
      <w:r w:rsidRPr="0095791C">
        <w:rPr>
          <w:b/>
          <w:sz w:val="20"/>
          <w:szCs w:val="20"/>
          <w:lang w:val="en-US"/>
        </w:rPr>
        <w:t>html(</w:t>
      </w:r>
      <w:proofErr w:type="gramEnd"/>
      <w:r w:rsidRPr="0095791C">
        <w:rPr>
          <w:b/>
          <w:sz w:val="20"/>
          <w:szCs w:val="20"/>
          <w:lang w:val="en-US"/>
        </w:rPr>
        <w:t>"&lt;p&gt; Error in upload, try again.&lt;/p&gt;");</w:t>
      </w:r>
    </w:p>
    <w:p w14:paraId="2BE7AD68" w14:textId="77777777" w:rsidR="00AA5DBA" w:rsidRPr="0095791C" w:rsidRDefault="00AA5DBA" w:rsidP="00AA5DBA">
      <w:pPr>
        <w:jc w:val="both"/>
        <w:rPr>
          <w:b/>
          <w:sz w:val="20"/>
          <w:szCs w:val="20"/>
          <w:lang w:val="en-US"/>
        </w:rPr>
      </w:pPr>
      <w:r w:rsidRPr="0095791C">
        <w:rPr>
          <w:b/>
          <w:sz w:val="20"/>
          <w:szCs w:val="20"/>
          <w:lang w:val="en-US"/>
        </w:rPr>
        <w:tab/>
      </w:r>
      <w:r w:rsidRPr="0095791C">
        <w:rPr>
          <w:b/>
          <w:sz w:val="20"/>
          <w:szCs w:val="20"/>
          <w:lang w:val="en-US"/>
        </w:rPr>
        <w:tab/>
      </w:r>
      <w:r w:rsidRPr="0095791C">
        <w:rPr>
          <w:b/>
          <w:sz w:val="20"/>
          <w:szCs w:val="20"/>
          <w:lang w:val="en-US"/>
        </w:rPr>
        <w:tab/>
      </w:r>
      <w:r w:rsidRPr="0095791C">
        <w:rPr>
          <w:b/>
          <w:sz w:val="20"/>
          <w:szCs w:val="20"/>
          <w:lang w:val="en-US"/>
        </w:rPr>
        <w:tab/>
        <w:t>}}}}});</w:t>
      </w:r>
    </w:p>
    <w:p w14:paraId="71F445EC" w14:textId="77777777" w:rsidR="00172C7A" w:rsidRPr="0095791C" w:rsidRDefault="00172C7A" w:rsidP="00AA5DBA">
      <w:pPr>
        <w:jc w:val="both"/>
        <w:rPr>
          <w:b/>
          <w:sz w:val="20"/>
          <w:szCs w:val="20"/>
          <w:lang w:val="en-US"/>
        </w:rPr>
      </w:pPr>
      <w:r w:rsidRPr="0095791C">
        <w:rPr>
          <w:b/>
          <w:sz w:val="20"/>
          <w:szCs w:val="20"/>
          <w:lang w:val="en-US"/>
        </w:rPr>
        <w:tab/>
      </w:r>
    </w:p>
    <w:p w14:paraId="432B5217" w14:textId="24936A99" w:rsidR="00172C7A" w:rsidRPr="0095791C" w:rsidRDefault="00CF0D67" w:rsidP="00AA5DBA">
      <w:pPr>
        <w:jc w:val="both"/>
        <w:rPr>
          <w:sz w:val="20"/>
          <w:szCs w:val="20"/>
          <w:lang w:val="en-US"/>
        </w:rPr>
      </w:pPr>
      <w:ins w:id="577" w:author="FIXED-TERM Gurram Surendra Babu (CR/AEM2)" w:date="2015-09-14T11:10:00Z">
        <w:r w:rsidRPr="00CF0D67">
          <w:rPr>
            <w:b/>
            <w:sz w:val="20"/>
            <w:szCs w:val="20"/>
            <w:lang w:val="en-US"/>
          </w:rPr>
          <w:t xml:space="preserve">httpRequest.php </w:t>
        </w:r>
      </w:ins>
      <w:del w:id="578" w:author="FIXED-TERM Gurram Surendra Babu (CR/AEM2)" w:date="2015-09-14T11:10:00Z">
        <w:r w:rsidR="00172C7A" w:rsidRPr="0095791C" w:rsidDel="00CF0D67">
          <w:rPr>
            <w:b/>
            <w:sz w:val="20"/>
            <w:szCs w:val="20"/>
            <w:lang w:val="en-US"/>
          </w:rPr>
          <w:delText>Upload.php</w:delText>
        </w:r>
      </w:del>
      <w:del w:id="579" w:author="FIXED-TERM Gurram Surendra Babu (CR/AEM2)" w:date="2015-09-14T11:11:00Z">
        <w:r w:rsidR="00172C7A" w:rsidRPr="0095791C" w:rsidDel="00CF0D67">
          <w:rPr>
            <w:b/>
            <w:sz w:val="20"/>
            <w:szCs w:val="20"/>
            <w:lang w:val="en-US"/>
          </w:rPr>
          <w:delText xml:space="preserve"> </w:delText>
        </w:r>
      </w:del>
      <w:r w:rsidR="00172C7A" w:rsidRPr="0095791C">
        <w:rPr>
          <w:b/>
          <w:sz w:val="20"/>
          <w:szCs w:val="20"/>
          <w:lang w:val="en-US"/>
        </w:rPr>
        <w:t>(</w:t>
      </w:r>
      <w:proofErr w:type="spellStart"/>
      <w:r w:rsidR="00172C7A" w:rsidRPr="0095791C">
        <w:rPr>
          <w:b/>
          <w:sz w:val="20"/>
          <w:szCs w:val="20"/>
          <w:lang w:val="en-US"/>
        </w:rPr>
        <w:t>php</w:t>
      </w:r>
      <w:proofErr w:type="spellEnd"/>
      <w:r w:rsidR="00172C7A" w:rsidRPr="0095791C">
        <w:rPr>
          <w:b/>
          <w:sz w:val="20"/>
          <w:szCs w:val="20"/>
          <w:lang w:val="en-US"/>
        </w:rPr>
        <w:t xml:space="preserve"> file</w:t>
      </w:r>
      <w:r w:rsidR="00172C7A" w:rsidRPr="0095791C">
        <w:rPr>
          <w:sz w:val="20"/>
          <w:szCs w:val="20"/>
          <w:lang w:val="en-US"/>
        </w:rPr>
        <w:t xml:space="preserve">): </w:t>
      </w:r>
      <w:commentRangeStart w:id="580"/>
      <w:r w:rsidR="00172C7A" w:rsidRPr="0095791C">
        <w:rPr>
          <w:sz w:val="20"/>
          <w:szCs w:val="20"/>
          <w:lang w:val="en-US"/>
        </w:rPr>
        <w:t xml:space="preserve">Runs at server </w:t>
      </w:r>
      <w:del w:id="581" w:author="FIXED-TERM Gurram Surendra Babu (CR/AEM2)" w:date="2015-08-24T10:06:00Z">
        <w:r w:rsidR="00172C7A" w:rsidRPr="0095791C" w:rsidDel="0005053A">
          <w:rPr>
            <w:sz w:val="20"/>
            <w:szCs w:val="20"/>
            <w:lang w:val="en-US"/>
          </w:rPr>
          <w:delText>end</w:delText>
        </w:r>
        <w:commentRangeEnd w:id="580"/>
        <w:r w:rsidR="001945EB" w:rsidDel="0005053A">
          <w:rPr>
            <w:rStyle w:val="Kommentarzeichen"/>
          </w:rPr>
          <w:commentReference w:id="580"/>
        </w:r>
      </w:del>
      <w:proofErr w:type="spellStart"/>
      <w:ins w:id="582" w:author="FIXED-TERM Gurram Surendra Babu (CR/AEM2)" w:date="2015-08-24T10:06:00Z">
        <w:r w:rsidR="0005053A" w:rsidRPr="0095791C">
          <w:rPr>
            <w:sz w:val="20"/>
            <w:szCs w:val="20"/>
            <w:lang w:val="en-US"/>
          </w:rPr>
          <w:t>end</w:t>
        </w:r>
        <w:r w:rsidR="0005053A" w:rsidRPr="00C654A2">
          <w:rPr>
            <w:rStyle w:val="Kommentarzeichen"/>
            <w:lang w:val="en-US"/>
          </w:rPr>
          <w:t>.</w:t>
        </w:r>
        <w:r w:rsidR="0005053A">
          <w:rPr>
            <w:sz w:val="20"/>
            <w:szCs w:val="20"/>
            <w:lang w:val="en-US"/>
          </w:rPr>
          <w:t>php.file</w:t>
        </w:r>
        <w:proofErr w:type="spellEnd"/>
        <w:r w:rsidR="0005053A">
          <w:rPr>
            <w:sz w:val="20"/>
            <w:szCs w:val="20"/>
            <w:lang w:val="en-US"/>
          </w:rPr>
          <w:t xml:space="preserve"> is stored in</w:t>
        </w:r>
      </w:ins>
      <w:ins w:id="583" w:author="FIXED-TERM Gurram Surendra Babu (CR/AEM2)" w:date="2015-08-24T10:07:00Z">
        <w:r w:rsidR="0005053A">
          <w:rPr>
            <w:sz w:val="20"/>
            <w:szCs w:val="20"/>
            <w:lang w:val="en-US"/>
          </w:rPr>
          <w:t xml:space="preserve"> local</w:t>
        </w:r>
      </w:ins>
      <w:ins w:id="584" w:author="FIXED-TERM Gurram Surendra Babu (CR/AEM2)" w:date="2015-08-24T10:06:00Z">
        <w:r w:rsidR="0005053A">
          <w:rPr>
            <w:sz w:val="20"/>
            <w:szCs w:val="20"/>
            <w:lang w:val="en-US"/>
          </w:rPr>
          <w:t xml:space="preserve"> server</w:t>
        </w:r>
        <w:r w:rsidR="00987D04">
          <w:rPr>
            <w:sz w:val="20"/>
            <w:szCs w:val="20"/>
            <w:lang w:val="en-US"/>
          </w:rPr>
          <w:t xml:space="preserve"> to be more </w:t>
        </w:r>
      </w:ins>
      <w:ins w:id="585" w:author="FIXED-TERM Gurram Surendra Babu (CR/AEM2)" w:date="2015-08-24T10:32:00Z">
        <w:r w:rsidR="00987D04">
          <w:rPr>
            <w:sz w:val="20"/>
            <w:szCs w:val="20"/>
            <w:lang w:val="en-US"/>
          </w:rPr>
          <w:t>simplified, in</w:t>
        </w:r>
      </w:ins>
      <w:ins w:id="586" w:author="FIXED-TERM Gurram Surendra Babu (CR/AEM2)" w:date="2015-08-24T10:06:00Z">
        <w:r w:rsidR="00987D04">
          <w:rPr>
            <w:sz w:val="20"/>
            <w:szCs w:val="20"/>
            <w:lang w:val="en-US"/>
          </w:rPr>
          <w:t xml:space="preserve"> Chrome postman </w:t>
        </w:r>
      </w:ins>
      <w:ins w:id="587" w:author="FIXED-TERM Gurram Surendra Babu (CR/AEM2)" w:date="2015-08-24T10:32:00Z">
        <w:r w:rsidR="00987D04">
          <w:rPr>
            <w:sz w:val="20"/>
            <w:szCs w:val="20"/>
            <w:lang w:val="en-US"/>
          </w:rPr>
          <w:t xml:space="preserve">we need enter </w:t>
        </w:r>
      </w:ins>
      <w:ins w:id="588" w:author="FIXED-TERM Gurram Surendra Babu (CR/AEM2)" w:date="2015-08-24T10:33:00Z">
        <w:r w:rsidRPr="00CF0D67">
          <w:rPr>
            <w:sz w:val="20"/>
            <w:szCs w:val="20"/>
            <w:lang w:val="en-US"/>
            <w:rPrChange w:id="589" w:author="FIXED-TERM Gurram Surendra Babu (CR/AEM2)" w:date="2015-09-14T11:11:00Z">
              <w:rPr>
                <w:rStyle w:val="Hyperlink"/>
                <w:sz w:val="20"/>
                <w:szCs w:val="20"/>
                <w:lang w:val="en-US"/>
              </w:rPr>
            </w:rPrChange>
          </w:rPr>
          <w:t>http://139.15.221.16/BoschTriasService</w:t>
        </w:r>
        <w:r>
          <w:rPr>
            <w:sz w:val="20"/>
            <w:szCs w:val="20"/>
            <w:lang w:val="en-US"/>
            <w:rPrChange w:id="590" w:author="FIXED-TERM Gurram Surendra Babu (CR/AEM2)" w:date="2015-09-14T11:11:00Z">
              <w:rPr>
                <w:sz w:val="20"/>
                <w:szCs w:val="20"/>
                <w:lang w:val="en-US"/>
              </w:rPr>
            </w:rPrChange>
          </w:rPr>
          <w:t>/</w:t>
        </w:r>
      </w:ins>
      <w:ins w:id="591" w:author="FIXED-TERM Gurram Surendra Babu (CR/AEM2)" w:date="2015-09-14T11:11:00Z">
        <w:r w:rsidRPr="00CF0D67">
          <w:rPr>
            <w:lang w:val="en-US"/>
            <w:rPrChange w:id="592" w:author="FIXED-TERM Gurram Surendra Babu (CR/AEM2)" w:date="2015-09-14T11:11:00Z">
              <w:rPr/>
            </w:rPrChange>
          </w:rPr>
          <w:t xml:space="preserve"> </w:t>
        </w:r>
        <w:r w:rsidRPr="00CF0D67">
          <w:rPr>
            <w:sz w:val="20"/>
            <w:szCs w:val="20"/>
            <w:lang w:val="en-US"/>
          </w:rPr>
          <w:t>httpRequest.php</w:t>
        </w:r>
      </w:ins>
      <w:ins w:id="593" w:author="FIXED-TERM Gurram Surendra Babu (CR/AEM2)" w:date="2015-08-24T10:43:00Z">
        <w:r w:rsidR="006951A1">
          <w:rPr>
            <w:sz w:val="20"/>
            <w:szCs w:val="20"/>
            <w:lang w:val="en-US"/>
          </w:rPr>
          <w:t xml:space="preserve"> in </w:t>
        </w:r>
        <w:proofErr w:type="spellStart"/>
        <w:r w:rsidR="006951A1">
          <w:rPr>
            <w:sz w:val="20"/>
            <w:szCs w:val="20"/>
            <w:lang w:val="en-US"/>
          </w:rPr>
          <w:t>url</w:t>
        </w:r>
        <w:proofErr w:type="spellEnd"/>
        <w:r w:rsidR="006951A1">
          <w:rPr>
            <w:sz w:val="20"/>
            <w:szCs w:val="20"/>
            <w:lang w:val="en-US"/>
          </w:rPr>
          <w:t xml:space="preserve"> of the c</w:t>
        </w:r>
        <w:r>
          <w:rPr>
            <w:sz w:val="20"/>
            <w:szCs w:val="20"/>
            <w:lang w:val="en-US"/>
          </w:rPr>
          <w:t>hrome postman now the</w:t>
        </w:r>
      </w:ins>
      <w:ins w:id="594" w:author="FIXED-TERM Gurram Surendra Babu (CR/AEM2)" w:date="2015-09-14T11:12:00Z">
        <w:r w:rsidRPr="00CF0D67">
          <w:rPr>
            <w:lang w:val="en-US"/>
            <w:rPrChange w:id="595" w:author="FIXED-TERM Gurram Surendra Babu (CR/AEM2)" w:date="2015-09-14T11:12:00Z">
              <w:rPr/>
            </w:rPrChange>
          </w:rPr>
          <w:t xml:space="preserve"> </w:t>
        </w:r>
        <w:r w:rsidRPr="00CF0D67">
          <w:rPr>
            <w:sz w:val="20"/>
            <w:szCs w:val="20"/>
            <w:lang w:val="en-US"/>
          </w:rPr>
          <w:t>httpRequest.php</w:t>
        </w:r>
      </w:ins>
      <w:ins w:id="596" w:author="FIXED-TERM Gurram Surendra Babu (CR/AEM2)" w:date="2015-08-24T10:43:00Z">
        <w:r>
          <w:rPr>
            <w:sz w:val="20"/>
            <w:szCs w:val="20"/>
            <w:lang w:val="en-US"/>
          </w:rPr>
          <w:t xml:space="preserve"> </w:t>
        </w:r>
        <w:r w:rsidR="006951A1">
          <w:rPr>
            <w:sz w:val="20"/>
            <w:szCs w:val="20"/>
            <w:lang w:val="en-US"/>
          </w:rPr>
          <w:t>is been invoked or looked into for directory location(</w:t>
        </w:r>
      </w:ins>
      <w:ins w:id="597" w:author="FIXED-TERM Gurram Surendra Babu (CR/AEM2)" w:date="2015-08-24T10:45:00Z">
        <w:r w:rsidR="006951A1">
          <w:rPr>
            <w:sz w:val="20"/>
            <w:szCs w:val="20"/>
            <w:lang w:val="en-US"/>
          </w:rPr>
          <w:t xml:space="preserve">destination folder for </w:t>
        </w:r>
      </w:ins>
      <w:ins w:id="598" w:author="FIXED-TERM Gurram Surendra Babu (CR/AEM2)" w:date="2015-08-24T10:43:00Z">
        <w:r w:rsidR="006951A1">
          <w:rPr>
            <w:sz w:val="20"/>
            <w:szCs w:val="20"/>
            <w:lang w:val="en-US"/>
          </w:rPr>
          <w:t>file to be saved</w:t>
        </w:r>
      </w:ins>
      <w:ins w:id="599" w:author="FIXED-TERM Gurram Surendra Babu (CR/AEM2)" w:date="2015-08-24T10:46:00Z">
        <w:r w:rsidR="006951A1">
          <w:rPr>
            <w:sz w:val="20"/>
            <w:szCs w:val="20"/>
            <w:lang w:val="en-US"/>
          </w:rPr>
          <w:t xml:space="preserve">), timestamp, session id. To be more specific, it is acts according to our data, that we need to extract form server  </w:t>
        </w:r>
      </w:ins>
    </w:p>
    <w:p w14:paraId="6FF910CC" w14:textId="77777777" w:rsidR="00172C7A" w:rsidRPr="0095791C" w:rsidRDefault="00172C7A" w:rsidP="00172C7A">
      <w:pPr>
        <w:jc w:val="both"/>
        <w:rPr>
          <w:b/>
          <w:sz w:val="20"/>
          <w:szCs w:val="20"/>
          <w:lang w:val="en-US"/>
        </w:rPr>
      </w:pPr>
      <w:proofErr w:type="gramStart"/>
      <w:r w:rsidRPr="0095791C">
        <w:rPr>
          <w:b/>
          <w:sz w:val="20"/>
          <w:szCs w:val="20"/>
          <w:lang w:val="en-US"/>
        </w:rPr>
        <w:t>&lt;?</w:t>
      </w:r>
      <w:proofErr w:type="spellStart"/>
      <w:r w:rsidRPr="0095791C">
        <w:rPr>
          <w:b/>
          <w:sz w:val="20"/>
          <w:szCs w:val="20"/>
          <w:lang w:val="en-US"/>
        </w:rPr>
        <w:t>php</w:t>
      </w:r>
      <w:proofErr w:type="spellEnd"/>
      <w:proofErr w:type="gramEnd"/>
    </w:p>
    <w:p w14:paraId="41065726" w14:textId="77777777" w:rsidR="00172C7A" w:rsidRPr="0095791C" w:rsidRDefault="00172C7A" w:rsidP="00172C7A">
      <w:pPr>
        <w:jc w:val="both"/>
        <w:rPr>
          <w:sz w:val="20"/>
          <w:szCs w:val="20"/>
          <w:lang w:val="en-US"/>
        </w:rPr>
      </w:pPr>
      <w:r w:rsidRPr="0095791C">
        <w:rPr>
          <w:b/>
          <w:sz w:val="20"/>
          <w:szCs w:val="20"/>
          <w:lang w:val="en-US"/>
        </w:rPr>
        <w:tab/>
      </w:r>
      <w:proofErr w:type="gramStart"/>
      <w:r w:rsidRPr="0095791C">
        <w:rPr>
          <w:b/>
          <w:sz w:val="20"/>
          <w:szCs w:val="20"/>
          <w:lang w:val="en-US"/>
        </w:rPr>
        <w:t>if(</w:t>
      </w:r>
      <w:proofErr w:type="spellStart"/>
      <w:proofErr w:type="gramEnd"/>
      <w:r w:rsidRPr="0095791C">
        <w:rPr>
          <w:b/>
          <w:sz w:val="20"/>
          <w:szCs w:val="20"/>
          <w:lang w:val="en-US"/>
        </w:rPr>
        <w:t>isset</w:t>
      </w:r>
      <w:proofErr w:type="spellEnd"/>
      <w:r w:rsidRPr="0095791C">
        <w:rPr>
          <w:b/>
          <w:sz w:val="20"/>
          <w:szCs w:val="20"/>
          <w:lang w:val="en-US"/>
        </w:rPr>
        <w:t>($_POST) == true){</w:t>
      </w:r>
      <w:r w:rsidRPr="0095791C">
        <w:rPr>
          <w:sz w:val="20"/>
          <w:szCs w:val="20"/>
          <w:lang w:val="en-US"/>
        </w:rPr>
        <w:t xml:space="preserve"> /* </w:t>
      </w:r>
      <w:proofErr w:type="spellStart"/>
      <w:r w:rsidRPr="0095791C">
        <w:rPr>
          <w:sz w:val="20"/>
          <w:szCs w:val="20"/>
          <w:lang w:val="en-US"/>
        </w:rPr>
        <w:t>isset</w:t>
      </w:r>
      <w:proofErr w:type="spellEnd"/>
      <w:r w:rsidRPr="0095791C">
        <w:rPr>
          <w:sz w:val="20"/>
          <w:szCs w:val="20"/>
          <w:lang w:val="en-US"/>
        </w:rPr>
        <w:t xml:space="preserve"> determine if a variable is set and is not NULL*/</w:t>
      </w:r>
    </w:p>
    <w:p w14:paraId="2B4A1C28" w14:textId="77777777" w:rsidR="00172C7A" w:rsidRPr="0095791C" w:rsidRDefault="00172C7A" w:rsidP="00172C7A">
      <w:pPr>
        <w:jc w:val="both"/>
        <w:rPr>
          <w:b/>
          <w:sz w:val="20"/>
          <w:szCs w:val="20"/>
          <w:lang w:val="en-US"/>
        </w:rPr>
      </w:pPr>
      <w:r w:rsidRPr="0095791C">
        <w:rPr>
          <w:b/>
          <w:sz w:val="20"/>
          <w:szCs w:val="20"/>
          <w:lang w:val="en-US"/>
        </w:rPr>
        <w:lastRenderedPageBreak/>
        <w:tab/>
      </w:r>
      <w:r w:rsidRPr="0095791C">
        <w:rPr>
          <w:b/>
          <w:sz w:val="20"/>
          <w:szCs w:val="20"/>
          <w:lang w:val="en-US"/>
        </w:rPr>
        <w:tab/>
        <w:t xml:space="preserve">$errors = </w:t>
      </w:r>
      <w:proofErr w:type="gramStart"/>
      <w:r w:rsidRPr="0095791C">
        <w:rPr>
          <w:b/>
          <w:sz w:val="20"/>
          <w:szCs w:val="20"/>
          <w:lang w:val="en-US"/>
        </w:rPr>
        <w:t>array(</w:t>
      </w:r>
      <w:proofErr w:type="gramEnd"/>
      <w:r w:rsidRPr="0095791C">
        <w:rPr>
          <w:b/>
          <w:sz w:val="20"/>
          <w:szCs w:val="20"/>
          <w:lang w:val="en-US"/>
        </w:rPr>
        <w:t>);</w:t>
      </w:r>
    </w:p>
    <w:p w14:paraId="5526EBB8" w14:textId="77777777"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r>
    </w:p>
    <w:p w14:paraId="512DCCBB" w14:textId="77777777"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r>
      <w:proofErr w:type="spellStart"/>
      <w:r w:rsidRPr="0095791C">
        <w:rPr>
          <w:b/>
          <w:sz w:val="20"/>
          <w:szCs w:val="20"/>
          <w:lang w:val="en-US"/>
        </w:rPr>
        <w:t>session_</w:t>
      </w:r>
      <w:proofErr w:type="gramStart"/>
      <w:r w:rsidRPr="0095791C">
        <w:rPr>
          <w:b/>
          <w:sz w:val="20"/>
          <w:szCs w:val="20"/>
          <w:lang w:val="en-US"/>
        </w:rPr>
        <w:t>start</w:t>
      </w:r>
      <w:proofErr w:type="spellEnd"/>
      <w:r w:rsidRPr="0095791C">
        <w:rPr>
          <w:b/>
          <w:sz w:val="20"/>
          <w:szCs w:val="20"/>
          <w:lang w:val="en-US"/>
        </w:rPr>
        <w:t>(</w:t>
      </w:r>
      <w:proofErr w:type="gramEnd"/>
      <w:r w:rsidRPr="0095791C">
        <w:rPr>
          <w:b/>
          <w:sz w:val="20"/>
          <w:szCs w:val="20"/>
          <w:lang w:val="en-US"/>
        </w:rPr>
        <w:t>);</w:t>
      </w:r>
      <w:r w:rsidRPr="0095791C">
        <w:rPr>
          <w:sz w:val="20"/>
          <w:szCs w:val="20"/>
          <w:lang w:val="en-US"/>
        </w:rPr>
        <w:t>/*</w:t>
      </w:r>
      <w:proofErr w:type="spellStart"/>
      <w:r w:rsidRPr="0095791C">
        <w:rPr>
          <w:sz w:val="20"/>
          <w:szCs w:val="20"/>
          <w:lang w:val="en-US"/>
        </w:rPr>
        <w:t>php</w:t>
      </w:r>
      <w:proofErr w:type="spellEnd"/>
      <w:r w:rsidRPr="0095791C">
        <w:rPr>
          <w:sz w:val="20"/>
          <w:szCs w:val="20"/>
          <w:lang w:val="en-US"/>
        </w:rPr>
        <w:t xml:space="preserve"> function </w:t>
      </w:r>
      <w:proofErr w:type="spellStart"/>
      <w:r w:rsidRPr="0095791C">
        <w:rPr>
          <w:sz w:val="20"/>
          <w:szCs w:val="20"/>
          <w:lang w:val="en-US"/>
        </w:rPr>
        <w:t>fo</w:t>
      </w:r>
      <w:proofErr w:type="spellEnd"/>
      <w:r w:rsidRPr="0095791C">
        <w:rPr>
          <w:sz w:val="20"/>
          <w:szCs w:val="20"/>
          <w:lang w:val="en-US"/>
        </w:rPr>
        <w:t xml:space="preserve"> session , to start a session */</w:t>
      </w:r>
    </w:p>
    <w:p w14:paraId="6514086F" w14:textId="77777777"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r>
    </w:p>
    <w:p w14:paraId="4C9476BF" w14:textId="77777777" w:rsidR="00172C7A" w:rsidRPr="0095791C" w:rsidRDefault="00172C7A" w:rsidP="00172C7A">
      <w:pPr>
        <w:jc w:val="both"/>
        <w:rPr>
          <w:sz w:val="20"/>
          <w:szCs w:val="20"/>
          <w:lang w:val="en-US"/>
        </w:rPr>
      </w:pPr>
      <w:r w:rsidRPr="0095791C">
        <w:rPr>
          <w:b/>
          <w:sz w:val="20"/>
          <w:szCs w:val="20"/>
          <w:lang w:val="en-US"/>
        </w:rPr>
        <w:tab/>
      </w:r>
      <w:r w:rsidRPr="0095791C">
        <w:rPr>
          <w:b/>
          <w:sz w:val="20"/>
          <w:szCs w:val="20"/>
          <w:lang w:val="en-US"/>
        </w:rPr>
        <w:tab/>
        <w:t>$</w:t>
      </w:r>
      <w:proofErr w:type="spellStart"/>
      <w:r w:rsidRPr="0095791C">
        <w:rPr>
          <w:b/>
          <w:sz w:val="20"/>
          <w:szCs w:val="20"/>
          <w:lang w:val="en-US"/>
        </w:rPr>
        <w:t>file_name</w:t>
      </w:r>
      <w:proofErr w:type="spellEnd"/>
      <w:r w:rsidRPr="0095791C">
        <w:rPr>
          <w:b/>
          <w:sz w:val="20"/>
          <w:szCs w:val="20"/>
          <w:lang w:val="en-US"/>
        </w:rPr>
        <w:t xml:space="preserve"> =</w:t>
      </w:r>
      <w:r w:rsidR="00B5285B" w:rsidRPr="0095791C">
        <w:rPr>
          <w:b/>
          <w:sz w:val="20"/>
          <w:szCs w:val="20"/>
          <w:lang w:val="en-US"/>
        </w:rPr>
        <w:t xml:space="preserve"> $_</w:t>
      </w:r>
      <w:proofErr w:type="gramStart"/>
      <w:r w:rsidR="00B5285B" w:rsidRPr="0095791C">
        <w:rPr>
          <w:b/>
          <w:sz w:val="20"/>
          <w:szCs w:val="20"/>
          <w:lang w:val="en-US"/>
        </w:rPr>
        <w:t>FILES[</w:t>
      </w:r>
      <w:proofErr w:type="gramEnd"/>
      <w:r w:rsidR="00B5285B" w:rsidRPr="0095791C">
        <w:rPr>
          <w:b/>
          <w:sz w:val="20"/>
          <w:szCs w:val="20"/>
          <w:lang w:val="en-US"/>
        </w:rPr>
        <w:t>'file']['name'];</w:t>
      </w:r>
      <w:r w:rsidRPr="0095791C">
        <w:rPr>
          <w:b/>
          <w:sz w:val="20"/>
          <w:szCs w:val="20"/>
          <w:lang w:val="en-US"/>
        </w:rPr>
        <w:tab/>
      </w:r>
      <w:r w:rsidR="00B5285B" w:rsidRPr="0095791C">
        <w:rPr>
          <w:sz w:val="20"/>
          <w:szCs w:val="20"/>
          <w:lang w:val="en-US"/>
        </w:rPr>
        <w:t>/* is the name of the file*/</w:t>
      </w:r>
    </w:p>
    <w:p w14:paraId="769C50DB" w14:textId="77777777" w:rsidR="00172C7A" w:rsidRPr="0095791C" w:rsidRDefault="00172C7A" w:rsidP="00172C7A">
      <w:pPr>
        <w:jc w:val="both"/>
        <w:rPr>
          <w:sz w:val="20"/>
          <w:szCs w:val="20"/>
          <w:lang w:val="en-US"/>
        </w:rPr>
      </w:pPr>
      <w:r w:rsidRPr="0095791C">
        <w:rPr>
          <w:b/>
          <w:sz w:val="20"/>
          <w:szCs w:val="20"/>
          <w:lang w:val="en-US"/>
        </w:rPr>
        <w:tab/>
      </w:r>
      <w:r w:rsidRPr="0095791C">
        <w:rPr>
          <w:b/>
          <w:sz w:val="20"/>
          <w:szCs w:val="20"/>
          <w:lang w:val="en-US"/>
        </w:rPr>
        <w:tab/>
        <w:t>$</w:t>
      </w:r>
      <w:proofErr w:type="spellStart"/>
      <w:r w:rsidRPr="0095791C">
        <w:rPr>
          <w:b/>
          <w:sz w:val="20"/>
          <w:szCs w:val="20"/>
          <w:lang w:val="en-US"/>
        </w:rPr>
        <w:t>file_tmp</w:t>
      </w:r>
      <w:proofErr w:type="spellEnd"/>
      <w:r w:rsidRPr="0095791C">
        <w:rPr>
          <w:b/>
          <w:sz w:val="20"/>
          <w:szCs w:val="20"/>
          <w:lang w:val="en-US"/>
        </w:rPr>
        <w:t xml:space="preserve"> = $_</w:t>
      </w:r>
      <w:proofErr w:type="gramStart"/>
      <w:r w:rsidRPr="0095791C">
        <w:rPr>
          <w:b/>
          <w:sz w:val="20"/>
          <w:szCs w:val="20"/>
          <w:lang w:val="en-US"/>
        </w:rPr>
        <w:t>FILES[</w:t>
      </w:r>
      <w:proofErr w:type="gramEnd"/>
      <w:r w:rsidRPr="0095791C">
        <w:rPr>
          <w:b/>
          <w:sz w:val="20"/>
          <w:szCs w:val="20"/>
          <w:lang w:val="en-US"/>
        </w:rPr>
        <w:t>'file']['</w:t>
      </w:r>
      <w:proofErr w:type="spellStart"/>
      <w:r w:rsidRPr="0095791C">
        <w:rPr>
          <w:b/>
          <w:sz w:val="20"/>
          <w:szCs w:val="20"/>
          <w:lang w:val="en-US"/>
        </w:rPr>
        <w:t>tmp_name</w:t>
      </w:r>
      <w:proofErr w:type="spellEnd"/>
      <w:r w:rsidRPr="0095791C">
        <w:rPr>
          <w:b/>
          <w:sz w:val="20"/>
          <w:szCs w:val="20"/>
          <w:lang w:val="en-US"/>
        </w:rPr>
        <w:t>'];</w:t>
      </w:r>
      <w:r w:rsidRPr="0095791C">
        <w:rPr>
          <w:sz w:val="20"/>
          <w:szCs w:val="20"/>
          <w:lang w:val="en-US"/>
        </w:rPr>
        <w:t>//temporary file name</w:t>
      </w:r>
    </w:p>
    <w:p w14:paraId="65D6C8BC" w14:textId="77777777" w:rsidR="00172C7A" w:rsidRPr="0095791C" w:rsidRDefault="00172C7A" w:rsidP="00172C7A">
      <w:pPr>
        <w:jc w:val="both"/>
        <w:rPr>
          <w:sz w:val="20"/>
          <w:szCs w:val="20"/>
          <w:lang w:val="en-US"/>
        </w:rPr>
      </w:pPr>
      <w:r w:rsidRPr="0095791C">
        <w:rPr>
          <w:b/>
          <w:sz w:val="20"/>
          <w:szCs w:val="20"/>
          <w:lang w:val="en-US"/>
        </w:rPr>
        <w:tab/>
      </w:r>
      <w:r w:rsidRPr="0095791C">
        <w:rPr>
          <w:b/>
          <w:sz w:val="20"/>
          <w:szCs w:val="20"/>
          <w:lang w:val="en-US"/>
        </w:rPr>
        <w:tab/>
        <w:t xml:space="preserve">$t = </w:t>
      </w:r>
      <w:proofErr w:type="gramStart"/>
      <w:r w:rsidRPr="0095791C">
        <w:rPr>
          <w:b/>
          <w:sz w:val="20"/>
          <w:szCs w:val="20"/>
          <w:lang w:val="en-US"/>
        </w:rPr>
        <w:t>time(</w:t>
      </w:r>
      <w:proofErr w:type="gramEnd"/>
      <w:r w:rsidRPr="0095791C">
        <w:rPr>
          <w:b/>
          <w:sz w:val="20"/>
          <w:szCs w:val="20"/>
          <w:lang w:val="en-US"/>
        </w:rPr>
        <w:t>);</w:t>
      </w:r>
      <w:r w:rsidR="000E1CF3" w:rsidRPr="0095791C">
        <w:rPr>
          <w:sz w:val="20"/>
          <w:szCs w:val="20"/>
          <w:lang w:val="en-US"/>
        </w:rPr>
        <w:t>// time declaration</w:t>
      </w:r>
    </w:p>
    <w:p w14:paraId="7BDFB2C7" w14:textId="77777777" w:rsidR="00172C7A" w:rsidRPr="0095791C" w:rsidRDefault="00172C7A" w:rsidP="00172C7A">
      <w:pPr>
        <w:jc w:val="both"/>
        <w:rPr>
          <w:sz w:val="20"/>
          <w:szCs w:val="20"/>
          <w:lang w:val="en-US"/>
        </w:rPr>
      </w:pPr>
      <w:r w:rsidRPr="0095791C">
        <w:rPr>
          <w:b/>
          <w:sz w:val="20"/>
          <w:szCs w:val="20"/>
          <w:lang w:val="en-US"/>
        </w:rPr>
        <w:tab/>
      </w:r>
      <w:r w:rsidRPr="0095791C">
        <w:rPr>
          <w:b/>
          <w:sz w:val="20"/>
          <w:szCs w:val="20"/>
          <w:lang w:val="en-US"/>
        </w:rPr>
        <w:tab/>
        <w:t xml:space="preserve">$date = </w:t>
      </w:r>
      <w:proofErr w:type="gramStart"/>
      <w:r w:rsidRPr="0095791C">
        <w:rPr>
          <w:b/>
          <w:sz w:val="20"/>
          <w:szCs w:val="20"/>
          <w:lang w:val="en-US"/>
        </w:rPr>
        <w:t>date(</w:t>
      </w:r>
      <w:proofErr w:type="gramEnd"/>
      <w:r w:rsidRPr="0095791C">
        <w:rPr>
          <w:b/>
          <w:sz w:val="20"/>
          <w:szCs w:val="20"/>
          <w:lang w:val="en-US"/>
        </w:rPr>
        <w:t>"</w:t>
      </w:r>
      <w:proofErr w:type="spellStart"/>
      <w:r w:rsidRPr="0095791C">
        <w:rPr>
          <w:b/>
          <w:sz w:val="20"/>
          <w:szCs w:val="20"/>
          <w:lang w:val="en-US"/>
        </w:rPr>
        <w:t>Y-m-d",$t</w:t>
      </w:r>
      <w:proofErr w:type="spellEnd"/>
      <w:r w:rsidRPr="0095791C">
        <w:rPr>
          <w:sz w:val="20"/>
          <w:szCs w:val="20"/>
          <w:lang w:val="en-US"/>
        </w:rPr>
        <w:t>);</w:t>
      </w:r>
      <w:r w:rsidR="000E1CF3" w:rsidRPr="0095791C">
        <w:rPr>
          <w:sz w:val="20"/>
          <w:szCs w:val="20"/>
          <w:lang w:val="en-US"/>
        </w:rPr>
        <w:t>// date declaration with time</w:t>
      </w:r>
    </w:p>
    <w:p w14:paraId="4FDA7E5E" w14:textId="77777777" w:rsidR="00172C7A" w:rsidRPr="0095791C" w:rsidRDefault="000E1CF3" w:rsidP="00172C7A">
      <w:pPr>
        <w:jc w:val="both"/>
        <w:rPr>
          <w:sz w:val="20"/>
          <w:szCs w:val="20"/>
          <w:lang w:val="en-US"/>
        </w:rPr>
      </w:pPr>
      <w:r w:rsidRPr="0095791C">
        <w:rPr>
          <w:b/>
          <w:sz w:val="20"/>
          <w:szCs w:val="20"/>
          <w:lang w:val="en-US"/>
        </w:rPr>
        <w:tab/>
      </w:r>
      <w:r w:rsidRPr="0095791C">
        <w:rPr>
          <w:b/>
          <w:sz w:val="20"/>
          <w:szCs w:val="20"/>
          <w:lang w:val="en-US"/>
        </w:rPr>
        <w:tab/>
        <w:t xml:space="preserve">$b = time (); </w:t>
      </w:r>
      <w:r w:rsidRPr="0095791C">
        <w:rPr>
          <w:sz w:val="20"/>
          <w:szCs w:val="20"/>
          <w:lang w:val="en-US"/>
        </w:rPr>
        <w:t xml:space="preserve">// time declaration as a new variable </w:t>
      </w:r>
    </w:p>
    <w:p w14:paraId="0C2EC294" w14:textId="77777777"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r>
      <w:proofErr w:type="spellStart"/>
      <w:r w:rsidRPr="0095791C">
        <w:rPr>
          <w:b/>
          <w:sz w:val="20"/>
          <w:szCs w:val="20"/>
          <w:lang w:val="en-US"/>
        </w:rPr>
        <w:t>date_default_timezone_</w:t>
      </w:r>
      <w:proofErr w:type="gramStart"/>
      <w:r w:rsidRPr="0095791C">
        <w:rPr>
          <w:b/>
          <w:sz w:val="20"/>
          <w:szCs w:val="20"/>
          <w:lang w:val="en-US"/>
        </w:rPr>
        <w:t>set</w:t>
      </w:r>
      <w:proofErr w:type="spellEnd"/>
      <w:r w:rsidRPr="0095791C">
        <w:rPr>
          <w:b/>
          <w:sz w:val="20"/>
          <w:szCs w:val="20"/>
          <w:lang w:val="en-US"/>
        </w:rPr>
        <w:t>(</w:t>
      </w:r>
      <w:proofErr w:type="gramEnd"/>
      <w:r w:rsidRPr="0095791C">
        <w:rPr>
          <w:b/>
          <w:sz w:val="20"/>
          <w:szCs w:val="20"/>
          <w:lang w:val="en-US"/>
        </w:rPr>
        <w:t>'Europe/Berlin');</w:t>
      </w:r>
      <w:r w:rsidR="003E4DA4" w:rsidRPr="0095791C">
        <w:rPr>
          <w:sz w:val="20"/>
          <w:szCs w:val="20"/>
          <w:lang w:val="en-US"/>
        </w:rPr>
        <w:t xml:space="preserve">/*Time zone syntax of </w:t>
      </w:r>
      <w:proofErr w:type="spellStart"/>
      <w:r w:rsidR="003E4DA4" w:rsidRPr="0095791C">
        <w:rPr>
          <w:sz w:val="20"/>
          <w:szCs w:val="20"/>
          <w:lang w:val="en-US"/>
        </w:rPr>
        <w:t>php</w:t>
      </w:r>
      <w:proofErr w:type="spellEnd"/>
      <w:r w:rsidR="003E4DA4" w:rsidRPr="0095791C">
        <w:rPr>
          <w:sz w:val="20"/>
          <w:szCs w:val="20"/>
          <w:lang w:val="en-US"/>
        </w:rPr>
        <w:t>*/</w:t>
      </w:r>
    </w:p>
    <w:p w14:paraId="78EB66DA" w14:textId="77777777" w:rsidR="00172C7A" w:rsidRPr="0095791C" w:rsidRDefault="00172C7A" w:rsidP="00172C7A">
      <w:pPr>
        <w:jc w:val="both"/>
        <w:rPr>
          <w:sz w:val="20"/>
          <w:szCs w:val="20"/>
          <w:lang w:val="en-US"/>
        </w:rPr>
      </w:pPr>
      <w:r w:rsidRPr="0095791C">
        <w:rPr>
          <w:b/>
          <w:sz w:val="20"/>
          <w:szCs w:val="20"/>
          <w:lang w:val="en-US"/>
        </w:rPr>
        <w:tab/>
      </w:r>
      <w:r w:rsidRPr="0095791C">
        <w:rPr>
          <w:b/>
          <w:sz w:val="20"/>
          <w:szCs w:val="20"/>
          <w:lang w:val="en-US"/>
        </w:rPr>
        <w:tab/>
        <w:t>$</w:t>
      </w:r>
      <w:proofErr w:type="spellStart"/>
      <w:r w:rsidRPr="0095791C">
        <w:rPr>
          <w:b/>
          <w:sz w:val="20"/>
          <w:szCs w:val="20"/>
          <w:lang w:val="en-US"/>
        </w:rPr>
        <w:t>ts</w:t>
      </w:r>
      <w:proofErr w:type="spellEnd"/>
      <w:r w:rsidRPr="0095791C">
        <w:rPr>
          <w:b/>
          <w:sz w:val="20"/>
          <w:szCs w:val="20"/>
          <w:lang w:val="en-US"/>
        </w:rPr>
        <w:t xml:space="preserve"> = </w:t>
      </w:r>
      <w:proofErr w:type="gramStart"/>
      <w:r w:rsidRPr="0095791C">
        <w:rPr>
          <w:b/>
          <w:sz w:val="20"/>
          <w:szCs w:val="20"/>
          <w:lang w:val="en-US"/>
        </w:rPr>
        <w:t>explode(</w:t>
      </w:r>
      <w:proofErr w:type="gramEnd"/>
      <w:r w:rsidRPr="0095791C">
        <w:rPr>
          <w:b/>
          <w:sz w:val="20"/>
          <w:szCs w:val="20"/>
          <w:lang w:val="en-US"/>
        </w:rPr>
        <w:t>":", date("G:i:s:ms",$b));</w:t>
      </w:r>
      <w:r w:rsidR="003E4DA4" w:rsidRPr="0095791C">
        <w:rPr>
          <w:sz w:val="20"/>
          <w:szCs w:val="20"/>
          <w:lang w:val="en-US"/>
        </w:rPr>
        <w:t xml:space="preserve"> /*The explode() function breaks a string into an array*/</w:t>
      </w:r>
    </w:p>
    <w:p w14:paraId="79D5B726" w14:textId="77777777"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t>$times = $</w:t>
      </w:r>
      <w:proofErr w:type="spellStart"/>
      <w:proofErr w:type="gramStart"/>
      <w:r w:rsidRPr="0095791C">
        <w:rPr>
          <w:b/>
          <w:sz w:val="20"/>
          <w:szCs w:val="20"/>
          <w:lang w:val="en-US"/>
        </w:rPr>
        <w:t>ts</w:t>
      </w:r>
      <w:proofErr w:type="spellEnd"/>
      <w:r w:rsidRPr="0095791C">
        <w:rPr>
          <w:b/>
          <w:sz w:val="20"/>
          <w:szCs w:val="20"/>
          <w:lang w:val="en-US"/>
        </w:rPr>
        <w:t>[</w:t>
      </w:r>
      <w:proofErr w:type="gramEnd"/>
      <w:r w:rsidRPr="0095791C">
        <w:rPr>
          <w:b/>
          <w:sz w:val="20"/>
          <w:szCs w:val="20"/>
          <w:lang w:val="en-US"/>
        </w:rPr>
        <w:t>0]."h"</w:t>
      </w:r>
      <w:proofErr w:type="gramStart"/>
      <w:r w:rsidRPr="0095791C">
        <w:rPr>
          <w:b/>
          <w:sz w:val="20"/>
          <w:szCs w:val="20"/>
          <w:lang w:val="en-US"/>
        </w:rPr>
        <w:t>.$</w:t>
      </w:r>
      <w:proofErr w:type="spellStart"/>
      <w:proofErr w:type="gramEnd"/>
      <w:r w:rsidRPr="0095791C">
        <w:rPr>
          <w:b/>
          <w:sz w:val="20"/>
          <w:szCs w:val="20"/>
          <w:lang w:val="en-US"/>
        </w:rPr>
        <w:t>ts</w:t>
      </w:r>
      <w:proofErr w:type="spellEnd"/>
      <w:r w:rsidRPr="0095791C">
        <w:rPr>
          <w:b/>
          <w:sz w:val="20"/>
          <w:szCs w:val="20"/>
          <w:lang w:val="en-US"/>
        </w:rPr>
        <w:t>[1]."m"</w:t>
      </w:r>
      <w:proofErr w:type="gramStart"/>
      <w:r w:rsidRPr="0095791C">
        <w:rPr>
          <w:b/>
          <w:sz w:val="20"/>
          <w:szCs w:val="20"/>
          <w:lang w:val="en-US"/>
        </w:rPr>
        <w:t>.$</w:t>
      </w:r>
      <w:proofErr w:type="spellStart"/>
      <w:proofErr w:type="gramEnd"/>
      <w:r w:rsidRPr="0095791C">
        <w:rPr>
          <w:b/>
          <w:sz w:val="20"/>
          <w:szCs w:val="20"/>
          <w:lang w:val="en-US"/>
        </w:rPr>
        <w:t>ts</w:t>
      </w:r>
      <w:proofErr w:type="spellEnd"/>
      <w:r w:rsidRPr="0095791C">
        <w:rPr>
          <w:b/>
          <w:sz w:val="20"/>
          <w:szCs w:val="20"/>
          <w:lang w:val="en-US"/>
        </w:rPr>
        <w:t>[2]."s"</w:t>
      </w:r>
      <w:proofErr w:type="gramStart"/>
      <w:r w:rsidRPr="0095791C">
        <w:rPr>
          <w:b/>
          <w:sz w:val="20"/>
          <w:szCs w:val="20"/>
          <w:lang w:val="en-US"/>
        </w:rPr>
        <w:t>.$</w:t>
      </w:r>
      <w:proofErr w:type="spellStart"/>
      <w:proofErr w:type="gramEnd"/>
      <w:r w:rsidRPr="0095791C">
        <w:rPr>
          <w:b/>
          <w:sz w:val="20"/>
          <w:szCs w:val="20"/>
          <w:lang w:val="en-US"/>
        </w:rPr>
        <w:t>ts</w:t>
      </w:r>
      <w:proofErr w:type="spellEnd"/>
      <w:r w:rsidRPr="0095791C">
        <w:rPr>
          <w:b/>
          <w:sz w:val="20"/>
          <w:szCs w:val="20"/>
          <w:lang w:val="en-US"/>
        </w:rPr>
        <w:t>[3]."</w:t>
      </w:r>
      <w:proofErr w:type="spellStart"/>
      <w:proofErr w:type="gramStart"/>
      <w:r w:rsidRPr="0095791C">
        <w:rPr>
          <w:b/>
          <w:sz w:val="20"/>
          <w:szCs w:val="20"/>
          <w:lang w:val="en-US"/>
        </w:rPr>
        <w:t>ms</w:t>
      </w:r>
      <w:proofErr w:type="spellEnd"/>
      <w:proofErr w:type="gramEnd"/>
      <w:r w:rsidRPr="0095791C">
        <w:rPr>
          <w:b/>
          <w:sz w:val="20"/>
          <w:szCs w:val="20"/>
          <w:lang w:val="en-US"/>
        </w:rPr>
        <w:t>";</w:t>
      </w:r>
      <w:r w:rsidR="000E1CF3" w:rsidRPr="0095791C">
        <w:rPr>
          <w:sz w:val="20"/>
          <w:szCs w:val="20"/>
          <w:lang w:val="en-US"/>
        </w:rPr>
        <w:t>// append</w:t>
      </w:r>
      <w:r w:rsidR="000E1CF3" w:rsidRPr="0095791C">
        <w:rPr>
          <w:b/>
          <w:sz w:val="20"/>
          <w:szCs w:val="20"/>
          <w:lang w:val="en-US"/>
        </w:rPr>
        <w:t xml:space="preserve"> </w:t>
      </w:r>
      <w:r w:rsidR="000E1CF3" w:rsidRPr="0095791C">
        <w:rPr>
          <w:sz w:val="20"/>
          <w:szCs w:val="20"/>
          <w:lang w:val="en-US"/>
        </w:rPr>
        <w:t>hours, minutes, second, millisecond as string</w:t>
      </w:r>
      <w:r w:rsidR="001016B2" w:rsidRPr="0095791C">
        <w:rPr>
          <w:sz w:val="20"/>
          <w:szCs w:val="20"/>
          <w:lang w:val="en-US"/>
        </w:rPr>
        <w:t xml:space="preserve"> in variable times</w:t>
      </w:r>
      <w:r w:rsidR="000E1CF3" w:rsidRPr="0095791C">
        <w:rPr>
          <w:b/>
          <w:sz w:val="20"/>
          <w:szCs w:val="20"/>
          <w:lang w:val="en-US"/>
        </w:rPr>
        <w:t xml:space="preserve"> </w:t>
      </w:r>
    </w:p>
    <w:p w14:paraId="16E013AF" w14:textId="77777777"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r>
    </w:p>
    <w:p w14:paraId="2D5FE330" w14:textId="77777777"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r>
    </w:p>
    <w:p w14:paraId="529B6E45" w14:textId="1DF872DF" w:rsidR="00172C7A" w:rsidRPr="0095791C" w:rsidRDefault="00172C7A" w:rsidP="00172C7A">
      <w:pPr>
        <w:jc w:val="both"/>
        <w:rPr>
          <w:sz w:val="20"/>
          <w:szCs w:val="20"/>
          <w:lang w:val="en-US"/>
        </w:rPr>
      </w:pPr>
      <w:r w:rsidRPr="0095791C">
        <w:rPr>
          <w:b/>
          <w:sz w:val="20"/>
          <w:szCs w:val="20"/>
          <w:lang w:val="en-US"/>
        </w:rPr>
        <w:t xml:space="preserve">        </w:t>
      </w:r>
      <w:r w:rsidR="003E4DA4" w:rsidRPr="0095791C">
        <w:rPr>
          <w:b/>
          <w:sz w:val="20"/>
          <w:szCs w:val="20"/>
          <w:lang w:val="en-US"/>
        </w:rPr>
        <w:t xml:space="preserve">              </w:t>
      </w:r>
      <w:r w:rsidRPr="0095791C">
        <w:rPr>
          <w:b/>
          <w:sz w:val="20"/>
          <w:szCs w:val="20"/>
          <w:lang w:val="en-US"/>
        </w:rPr>
        <w:t>$</w:t>
      </w:r>
      <w:proofErr w:type="spellStart"/>
      <w:r w:rsidRPr="0095791C">
        <w:rPr>
          <w:b/>
          <w:sz w:val="20"/>
          <w:szCs w:val="20"/>
          <w:lang w:val="en-US"/>
        </w:rPr>
        <w:t>session_id</w:t>
      </w:r>
      <w:proofErr w:type="spellEnd"/>
      <w:r w:rsidRPr="0095791C">
        <w:rPr>
          <w:b/>
          <w:sz w:val="20"/>
          <w:szCs w:val="20"/>
          <w:lang w:val="en-US"/>
        </w:rPr>
        <w:t xml:space="preserve"> = </w:t>
      </w:r>
      <w:commentRangeStart w:id="600"/>
      <w:proofErr w:type="spellStart"/>
      <w:r w:rsidRPr="0095791C">
        <w:rPr>
          <w:b/>
          <w:sz w:val="20"/>
          <w:szCs w:val="20"/>
          <w:lang w:val="en-US"/>
        </w:rPr>
        <w:t>session_</w:t>
      </w:r>
      <w:proofErr w:type="gramStart"/>
      <w:r w:rsidRPr="0095791C">
        <w:rPr>
          <w:b/>
          <w:sz w:val="20"/>
          <w:szCs w:val="20"/>
          <w:lang w:val="en-US"/>
        </w:rPr>
        <w:t>id</w:t>
      </w:r>
      <w:proofErr w:type="spellEnd"/>
      <w:r w:rsidRPr="0095791C">
        <w:rPr>
          <w:b/>
          <w:sz w:val="20"/>
          <w:szCs w:val="20"/>
          <w:lang w:val="en-US"/>
        </w:rPr>
        <w:t>(</w:t>
      </w:r>
      <w:proofErr w:type="gramEnd"/>
      <w:r w:rsidRPr="0095791C">
        <w:rPr>
          <w:b/>
          <w:sz w:val="20"/>
          <w:szCs w:val="20"/>
          <w:lang w:val="en-US"/>
        </w:rPr>
        <w:t>)</w:t>
      </w:r>
      <w:commentRangeEnd w:id="600"/>
      <w:r w:rsidR="00472550">
        <w:rPr>
          <w:rStyle w:val="Kommentarzeichen"/>
        </w:rPr>
        <w:commentReference w:id="600"/>
      </w:r>
      <w:r w:rsidRPr="0095791C">
        <w:rPr>
          <w:b/>
          <w:sz w:val="20"/>
          <w:szCs w:val="20"/>
          <w:lang w:val="en-US"/>
        </w:rPr>
        <w:t>;</w:t>
      </w:r>
      <w:r w:rsidR="003E4DA4" w:rsidRPr="0095791C">
        <w:rPr>
          <w:sz w:val="20"/>
          <w:szCs w:val="20"/>
          <w:lang w:val="en-US"/>
        </w:rPr>
        <w:t>// session is declared as variable</w:t>
      </w:r>
      <w:ins w:id="601" w:author="FIXED-TERM Gurram Surendra Babu (CR/AEM2)" w:date="2015-08-24T10:48:00Z">
        <w:r w:rsidR="006951A1">
          <w:rPr>
            <w:sz w:val="20"/>
            <w:szCs w:val="20"/>
            <w:lang w:val="en-US"/>
          </w:rPr>
          <w:t xml:space="preserve">, it is the standard method and </w:t>
        </w:r>
      </w:ins>
      <w:ins w:id="602" w:author="FIXED-TERM Gurram Surendra Babu (CR/AEM2)" w:date="2015-08-24T10:49:00Z">
        <w:r w:rsidR="006951A1">
          <w:rPr>
            <w:sz w:val="20"/>
            <w:szCs w:val="20"/>
            <w:lang w:val="en-US"/>
          </w:rPr>
          <w:t xml:space="preserve">referred form </w:t>
        </w:r>
        <w:proofErr w:type="spellStart"/>
        <w:r w:rsidR="006951A1">
          <w:rPr>
            <w:sz w:val="20"/>
            <w:szCs w:val="20"/>
            <w:lang w:val="en-US"/>
          </w:rPr>
          <w:t>php</w:t>
        </w:r>
        <w:proofErr w:type="spellEnd"/>
        <w:r w:rsidR="006951A1">
          <w:rPr>
            <w:sz w:val="20"/>
            <w:szCs w:val="20"/>
            <w:lang w:val="en-US"/>
          </w:rPr>
          <w:t xml:space="preserve"> documentation </w:t>
        </w:r>
      </w:ins>
      <w:ins w:id="603" w:author="FIXED-TERM Gurram Surendra Babu (CR/AEM2)" w:date="2015-08-24T10:48:00Z">
        <w:r w:rsidR="006951A1">
          <w:rPr>
            <w:sz w:val="20"/>
            <w:szCs w:val="20"/>
            <w:lang w:val="en-US"/>
          </w:rPr>
          <w:t xml:space="preserve"> </w:t>
        </w:r>
      </w:ins>
      <w:del w:id="604" w:author="FIXED-TERM Gurram Surendra Babu (CR/AEM2)" w:date="2015-08-24T10:48:00Z">
        <w:r w:rsidR="003E4DA4" w:rsidRPr="0095791C" w:rsidDel="006951A1">
          <w:rPr>
            <w:sz w:val="20"/>
            <w:szCs w:val="20"/>
            <w:lang w:val="en-US"/>
          </w:rPr>
          <w:delText xml:space="preserve"> </w:delText>
        </w:r>
      </w:del>
    </w:p>
    <w:p w14:paraId="2FE231FF" w14:textId="598032B4" w:rsidR="00172C7A" w:rsidRPr="0095791C" w:rsidRDefault="00172C7A" w:rsidP="00172C7A">
      <w:pPr>
        <w:jc w:val="both"/>
        <w:rPr>
          <w:sz w:val="20"/>
          <w:szCs w:val="20"/>
          <w:lang w:val="en-US"/>
        </w:rPr>
      </w:pPr>
      <w:r w:rsidRPr="0095791C">
        <w:rPr>
          <w:b/>
          <w:sz w:val="20"/>
          <w:szCs w:val="20"/>
          <w:lang w:val="en-US"/>
        </w:rPr>
        <w:tab/>
      </w:r>
      <w:r w:rsidRPr="0095791C">
        <w:rPr>
          <w:b/>
          <w:sz w:val="20"/>
          <w:szCs w:val="20"/>
          <w:lang w:val="en-US"/>
        </w:rPr>
        <w:tab/>
        <w:t>$data=$date."_"</w:t>
      </w:r>
      <w:proofErr w:type="gramStart"/>
      <w:r w:rsidRPr="0095791C">
        <w:rPr>
          <w:b/>
          <w:sz w:val="20"/>
          <w:szCs w:val="20"/>
          <w:lang w:val="en-US"/>
        </w:rPr>
        <w:t>.$</w:t>
      </w:r>
      <w:proofErr w:type="gramEnd"/>
      <w:r w:rsidRPr="0095791C">
        <w:rPr>
          <w:b/>
          <w:sz w:val="20"/>
          <w:szCs w:val="20"/>
          <w:lang w:val="en-US"/>
        </w:rPr>
        <w:t>times."_</w:t>
      </w:r>
      <w:proofErr w:type="spellStart"/>
      <w:r w:rsidRPr="0095791C">
        <w:rPr>
          <w:b/>
          <w:sz w:val="20"/>
          <w:szCs w:val="20"/>
          <w:lang w:val="en-US"/>
        </w:rPr>
        <w:t>sid</w:t>
      </w:r>
      <w:commentRangeStart w:id="605"/>
      <w:commentRangeStart w:id="606"/>
      <w:commentRangeStart w:id="607"/>
      <w:proofErr w:type="spellEnd"/>
      <w:r w:rsidRPr="0095791C">
        <w:rPr>
          <w:b/>
          <w:sz w:val="20"/>
          <w:szCs w:val="20"/>
          <w:lang w:val="en-US"/>
        </w:rPr>
        <w:t>_=_"</w:t>
      </w:r>
      <w:proofErr w:type="gramStart"/>
      <w:r w:rsidRPr="0095791C">
        <w:rPr>
          <w:b/>
          <w:sz w:val="20"/>
          <w:szCs w:val="20"/>
          <w:lang w:val="en-US"/>
        </w:rPr>
        <w:t>.$</w:t>
      </w:r>
      <w:proofErr w:type="spellStart"/>
      <w:proofErr w:type="gramEnd"/>
      <w:r w:rsidRPr="0095791C">
        <w:rPr>
          <w:b/>
          <w:sz w:val="20"/>
          <w:szCs w:val="20"/>
          <w:lang w:val="en-US"/>
        </w:rPr>
        <w:t>session_id</w:t>
      </w:r>
      <w:commentRangeEnd w:id="605"/>
      <w:proofErr w:type="spellEnd"/>
      <w:r w:rsidR="006951A1">
        <w:rPr>
          <w:rStyle w:val="Kommentarzeichen"/>
        </w:rPr>
        <w:commentReference w:id="605"/>
      </w:r>
      <w:commentRangeEnd w:id="606"/>
      <w:ins w:id="608" w:author="FIXED-TERM Gurram Surendra Babu (CR/AEM2)" w:date="2015-08-26T16:18:00Z">
        <w:r w:rsidR="007E4E34">
          <w:rPr>
            <w:b/>
            <w:sz w:val="20"/>
            <w:szCs w:val="20"/>
            <w:lang w:val="en-US"/>
          </w:rPr>
          <w:t>.”_</w:t>
        </w:r>
      </w:ins>
      <w:ins w:id="609" w:author="FIXED-TERM Gurram Surendra Babu (CR/AEM2)" w:date="2015-08-26T16:16:00Z">
        <w:r w:rsidR="005D2D57">
          <w:rPr>
            <w:b/>
            <w:sz w:val="20"/>
            <w:szCs w:val="20"/>
            <w:lang w:val="en-US"/>
          </w:rPr>
          <w:t>"</w:t>
        </w:r>
      </w:ins>
      <w:r w:rsidR="00C654A2">
        <w:rPr>
          <w:rStyle w:val="Kommentarzeichen"/>
        </w:rPr>
        <w:commentReference w:id="606"/>
      </w:r>
      <w:commentRangeEnd w:id="607"/>
      <w:r w:rsidR="005D2D57">
        <w:rPr>
          <w:rStyle w:val="Kommentarzeichen"/>
        </w:rPr>
        <w:commentReference w:id="607"/>
      </w:r>
      <w:proofErr w:type="gramStart"/>
      <w:r w:rsidRPr="0095791C">
        <w:rPr>
          <w:sz w:val="20"/>
          <w:szCs w:val="20"/>
          <w:lang w:val="en-US"/>
        </w:rPr>
        <w:t>;</w:t>
      </w:r>
      <w:r w:rsidR="003E4DA4" w:rsidRPr="0095791C">
        <w:rPr>
          <w:sz w:val="20"/>
          <w:szCs w:val="20"/>
          <w:lang w:val="en-US"/>
        </w:rPr>
        <w:t>/</w:t>
      </w:r>
      <w:proofErr w:type="gramEnd"/>
      <w:r w:rsidR="003E4DA4" w:rsidRPr="0095791C">
        <w:rPr>
          <w:sz w:val="20"/>
          <w:szCs w:val="20"/>
          <w:lang w:val="en-US"/>
        </w:rPr>
        <w:t>*</w:t>
      </w:r>
      <w:proofErr w:type="spellStart"/>
      <w:r w:rsidR="003E4DA4" w:rsidRPr="0095791C">
        <w:rPr>
          <w:sz w:val="20"/>
          <w:szCs w:val="20"/>
          <w:lang w:val="en-US"/>
        </w:rPr>
        <w:t>date,time</w:t>
      </w:r>
      <w:proofErr w:type="spellEnd"/>
      <w:r w:rsidR="003E4DA4" w:rsidRPr="0095791C">
        <w:rPr>
          <w:sz w:val="20"/>
          <w:szCs w:val="20"/>
          <w:lang w:val="en-US"/>
        </w:rPr>
        <w:t>,   session id are concatenated as a string */</w:t>
      </w:r>
    </w:p>
    <w:p w14:paraId="13A4D0D1" w14:textId="77777777"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r>
    </w:p>
    <w:p w14:paraId="34EB98D9" w14:textId="77777777"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r>
    </w:p>
    <w:p w14:paraId="4D539C24" w14:textId="77777777" w:rsidR="00172C7A" w:rsidRPr="0095791C" w:rsidRDefault="00172C7A" w:rsidP="00172C7A">
      <w:pPr>
        <w:jc w:val="both"/>
        <w:rPr>
          <w:sz w:val="20"/>
          <w:szCs w:val="20"/>
          <w:lang w:val="en-US"/>
        </w:rPr>
      </w:pPr>
      <w:r w:rsidRPr="0095791C">
        <w:rPr>
          <w:b/>
          <w:sz w:val="20"/>
          <w:szCs w:val="20"/>
          <w:lang w:val="en-US"/>
        </w:rPr>
        <w:tab/>
        <w:t xml:space="preserve">   </w:t>
      </w:r>
      <w:proofErr w:type="gramStart"/>
      <w:r w:rsidRPr="0095791C">
        <w:rPr>
          <w:b/>
          <w:sz w:val="20"/>
          <w:szCs w:val="20"/>
          <w:lang w:val="en-US"/>
        </w:rPr>
        <w:t>if(</w:t>
      </w:r>
      <w:proofErr w:type="gramEnd"/>
      <w:r w:rsidRPr="0095791C">
        <w:rPr>
          <w:b/>
          <w:sz w:val="20"/>
          <w:szCs w:val="20"/>
          <w:lang w:val="en-US"/>
        </w:rPr>
        <w:t>empty($errors)==true){</w:t>
      </w:r>
      <w:r w:rsidR="001016B2" w:rsidRPr="0095791C">
        <w:rPr>
          <w:b/>
          <w:sz w:val="20"/>
          <w:szCs w:val="20"/>
          <w:lang w:val="en-US"/>
        </w:rPr>
        <w:t xml:space="preserve"> </w:t>
      </w:r>
      <w:r w:rsidR="001016B2" w:rsidRPr="0095791C">
        <w:rPr>
          <w:sz w:val="20"/>
          <w:szCs w:val="20"/>
          <w:lang w:val="en-US"/>
        </w:rPr>
        <w:t xml:space="preserve">// if errors are empty or true </w:t>
      </w:r>
    </w:p>
    <w:p w14:paraId="1B99ECB8" w14:textId="6A40357E" w:rsidR="00172C7A" w:rsidRPr="0095791C" w:rsidRDefault="00172C7A" w:rsidP="00172C7A">
      <w:pPr>
        <w:jc w:val="both"/>
        <w:rPr>
          <w:b/>
          <w:sz w:val="20"/>
          <w:szCs w:val="20"/>
          <w:lang w:val="en-US"/>
        </w:rPr>
      </w:pPr>
      <w:r w:rsidRPr="0095791C">
        <w:rPr>
          <w:b/>
          <w:sz w:val="20"/>
          <w:szCs w:val="20"/>
          <w:lang w:val="en-US"/>
        </w:rPr>
        <w:tab/>
      </w:r>
      <w:r w:rsidRPr="0095791C">
        <w:rPr>
          <w:b/>
          <w:sz w:val="20"/>
          <w:szCs w:val="20"/>
          <w:lang w:val="en-US"/>
        </w:rPr>
        <w:tab/>
      </w:r>
      <w:r w:rsidRPr="0095791C">
        <w:rPr>
          <w:b/>
          <w:sz w:val="20"/>
          <w:szCs w:val="20"/>
          <w:lang w:val="en-US"/>
        </w:rPr>
        <w:tab/>
        <w:t>move_uploaded_</w:t>
      </w:r>
      <w:proofErr w:type="gramStart"/>
      <w:r w:rsidRPr="0095791C">
        <w:rPr>
          <w:b/>
          <w:sz w:val="20"/>
          <w:szCs w:val="20"/>
          <w:lang w:val="en-US"/>
        </w:rPr>
        <w:t>file(</w:t>
      </w:r>
      <w:proofErr w:type="gramEnd"/>
      <w:r w:rsidRPr="0095791C">
        <w:rPr>
          <w:b/>
          <w:sz w:val="20"/>
          <w:szCs w:val="20"/>
          <w:lang w:val="en-US"/>
        </w:rPr>
        <w:t>$file_tmp,"D:/</w:t>
      </w:r>
      <w:ins w:id="610" w:author="FIXED-TERM Gurram Surendra Babu (CR/AEM2)" w:date="2015-09-14T11:13:00Z">
        <w:r w:rsidR="00CF0D67">
          <w:rPr>
            <w:b/>
            <w:sz w:val="20"/>
            <w:szCs w:val="20"/>
            <w:lang w:val="en-US"/>
          </w:rPr>
          <w:t>WebServer</w:t>
        </w:r>
      </w:ins>
      <w:del w:id="611" w:author="FIXED-TERM Gurram Surendra Babu (CR/AEM2)" w:date="2015-09-14T11:13:00Z">
        <w:r w:rsidRPr="0095791C" w:rsidDel="00CF0D67">
          <w:rPr>
            <w:b/>
            <w:sz w:val="20"/>
            <w:szCs w:val="20"/>
            <w:lang w:val="en-US"/>
          </w:rPr>
          <w:delText>server</w:delText>
        </w:r>
      </w:del>
      <w:r w:rsidRPr="0095791C">
        <w:rPr>
          <w:b/>
          <w:sz w:val="20"/>
          <w:szCs w:val="20"/>
          <w:lang w:val="en-US"/>
        </w:rPr>
        <w:t>/htdocs/server_files</w:t>
      </w:r>
      <w:commentRangeStart w:id="612"/>
      <w:r w:rsidRPr="0095791C">
        <w:rPr>
          <w:b/>
          <w:sz w:val="20"/>
          <w:szCs w:val="20"/>
          <w:lang w:val="en-US"/>
        </w:rPr>
        <w:t>/".$data.$file_name</w:t>
      </w:r>
      <w:commentRangeEnd w:id="612"/>
      <w:r w:rsidR="002E191F">
        <w:rPr>
          <w:rStyle w:val="Kommentarzeichen"/>
        </w:rPr>
        <w:commentReference w:id="612"/>
      </w:r>
      <w:r w:rsidRPr="0095791C">
        <w:rPr>
          <w:b/>
          <w:sz w:val="20"/>
          <w:szCs w:val="20"/>
          <w:lang w:val="en-US"/>
        </w:rPr>
        <w:t>);</w:t>
      </w:r>
      <w:r w:rsidRPr="0095791C">
        <w:rPr>
          <w:sz w:val="20"/>
          <w:szCs w:val="20"/>
          <w:lang w:val="en-US"/>
        </w:rPr>
        <w:t>//file to upload to server</w:t>
      </w:r>
    </w:p>
    <w:p w14:paraId="7B1B07F0" w14:textId="77777777" w:rsidR="00172C7A" w:rsidRPr="0095791C" w:rsidRDefault="00172C7A" w:rsidP="00172C7A">
      <w:pPr>
        <w:jc w:val="both"/>
        <w:rPr>
          <w:b/>
          <w:sz w:val="20"/>
          <w:szCs w:val="20"/>
          <w:lang w:val="en-US"/>
        </w:rPr>
      </w:pPr>
      <w:r w:rsidRPr="0095791C">
        <w:rPr>
          <w:b/>
          <w:sz w:val="20"/>
          <w:szCs w:val="20"/>
          <w:lang w:val="en-US"/>
        </w:rPr>
        <w:tab/>
        <w:t xml:space="preserve">    }</w:t>
      </w:r>
    </w:p>
    <w:p w14:paraId="570C6BC3" w14:textId="77777777" w:rsidR="00172C7A" w:rsidRPr="0095791C" w:rsidRDefault="00172C7A" w:rsidP="00172C7A">
      <w:pPr>
        <w:jc w:val="both"/>
        <w:rPr>
          <w:b/>
          <w:sz w:val="20"/>
          <w:szCs w:val="20"/>
          <w:lang w:val="en-US"/>
        </w:rPr>
      </w:pPr>
      <w:r w:rsidRPr="0095791C">
        <w:rPr>
          <w:b/>
          <w:sz w:val="20"/>
          <w:szCs w:val="20"/>
          <w:lang w:val="en-US"/>
        </w:rPr>
        <w:tab/>
        <w:t xml:space="preserve">}   </w:t>
      </w:r>
    </w:p>
    <w:p w14:paraId="128EEF22" w14:textId="77777777" w:rsidR="00172C7A" w:rsidRPr="0095791C" w:rsidRDefault="00172C7A" w:rsidP="00172C7A">
      <w:pPr>
        <w:jc w:val="both"/>
        <w:rPr>
          <w:b/>
          <w:sz w:val="20"/>
          <w:szCs w:val="20"/>
          <w:lang w:val="en-US"/>
        </w:rPr>
      </w:pPr>
      <w:r w:rsidRPr="0095791C">
        <w:rPr>
          <w:b/>
          <w:sz w:val="20"/>
          <w:szCs w:val="20"/>
          <w:lang w:val="en-US"/>
        </w:rPr>
        <w:tab/>
        <w:t xml:space="preserve">       </w:t>
      </w:r>
    </w:p>
    <w:p w14:paraId="1078B648" w14:textId="77777777" w:rsidR="00172C7A" w:rsidRPr="0095791C" w:rsidRDefault="00172C7A" w:rsidP="00172C7A">
      <w:pPr>
        <w:jc w:val="both"/>
        <w:rPr>
          <w:b/>
          <w:sz w:val="20"/>
          <w:szCs w:val="20"/>
          <w:lang w:val="en-US"/>
        </w:rPr>
      </w:pPr>
      <w:r w:rsidRPr="0095791C">
        <w:rPr>
          <w:b/>
          <w:sz w:val="20"/>
          <w:szCs w:val="20"/>
          <w:lang w:val="en-US"/>
        </w:rPr>
        <w:t>?&gt;</w:t>
      </w:r>
      <w:r w:rsidRPr="0095791C">
        <w:rPr>
          <w:b/>
          <w:sz w:val="20"/>
          <w:szCs w:val="20"/>
          <w:lang w:val="en-US"/>
        </w:rPr>
        <w:tab/>
      </w:r>
    </w:p>
    <w:p w14:paraId="01F5B436" w14:textId="77777777" w:rsidR="000E1CF3" w:rsidRPr="0095791C" w:rsidRDefault="000E1CF3" w:rsidP="00172C7A">
      <w:pPr>
        <w:jc w:val="both"/>
        <w:rPr>
          <w:b/>
          <w:sz w:val="24"/>
          <w:szCs w:val="24"/>
          <w:lang w:val="en-US"/>
        </w:rPr>
      </w:pPr>
    </w:p>
    <w:p w14:paraId="4A0F3D1B" w14:textId="77777777" w:rsidR="000E1CF3" w:rsidRPr="0095791C" w:rsidRDefault="000E1CF3" w:rsidP="00172C7A">
      <w:pPr>
        <w:jc w:val="both"/>
        <w:rPr>
          <w:sz w:val="24"/>
          <w:szCs w:val="24"/>
          <w:lang w:val="en-US"/>
        </w:rPr>
      </w:pPr>
      <w:r w:rsidRPr="0095791C">
        <w:rPr>
          <w:sz w:val="24"/>
          <w:szCs w:val="24"/>
          <w:lang w:val="en-US"/>
        </w:rPr>
        <w:t xml:space="preserve">The session id </w:t>
      </w:r>
      <w:r w:rsidR="001016B2" w:rsidRPr="0095791C">
        <w:rPr>
          <w:sz w:val="24"/>
          <w:szCs w:val="24"/>
          <w:lang w:val="en-US"/>
        </w:rPr>
        <w:t xml:space="preserve">is declared using readily available </w:t>
      </w:r>
      <w:proofErr w:type="spellStart"/>
      <w:r w:rsidR="001016B2" w:rsidRPr="0095791C">
        <w:rPr>
          <w:sz w:val="24"/>
          <w:szCs w:val="24"/>
          <w:lang w:val="en-US"/>
        </w:rPr>
        <w:t>session_start</w:t>
      </w:r>
      <w:proofErr w:type="spellEnd"/>
      <w:r w:rsidR="001016B2" w:rsidRPr="0095791C">
        <w:rPr>
          <w:sz w:val="24"/>
          <w:szCs w:val="24"/>
          <w:lang w:val="en-US"/>
        </w:rPr>
        <w:t xml:space="preserve"> function in </w:t>
      </w:r>
      <w:proofErr w:type="spellStart"/>
      <w:r w:rsidR="001016B2" w:rsidRPr="0095791C">
        <w:rPr>
          <w:sz w:val="24"/>
          <w:szCs w:val="24"/>
          <w:lang w:val="en-US"/>
        </w:rPr>
        <w:t>php</w:t>
      </w:r>
      <w:proofErr w:type="spellEnd"/>
      <w:r w:rsidR="001016B2" w:rsidRPr="0095791C">
        <w:rPr>
          <w:sz w:val="24"/>
          <w:szCs w:val="24"/>
          <w:lang w:val="en-US"/>
        </w:rPr>
        <w:t xml:space="preserve"> libraries. Declared to an variable as $</w:t>
      </w:r>
      <w:proofErr w:type="spellStart"/>
      <w:r w:rsidR="001016B2" w:rsidRPr="0095791C">
        <w:rPr>
          <w:sz w:val="24"/>
          <w:szCs w:val="24"/>
          <w:lang w:val="en-US"/>
        </w:rPr>
        <w:t>session_id</w:t>
      </w:r>
      <w:proofErr w:type="spellEnd"/>
      <w:r w:rsidR="001016B2" w:rsidRPr="0095791C">
        <w:rPr>
          <w:sz w:val="24"/>
          <w:szCs w:val="24"/>
          <w:lang w:val="en-US"/>
        </w:rPr>
        <w:t xml:space="preserve"> = </w:t>
      </w:r>
      <w:proofErr w:type="spellStart"/>
      <w:r w:rsidR="001016B2" w:rsidRPr="0095791C">
        <w:rPr>
          <w:sz w:val="24"/>
          <w:szCs w:val="24"/>
          <w:lang w:val="en-US"/>
        </w:rPr>
        <w:t>session_</w:t>
      </w:r>
      <w:proofErr w:type="gramStart"/>
      <w:r w:rsidR="001016B2" w:rsidRPr="0095791C">
        <w:rPr>
          <w:sz w:val="24"/>
          <w:szCs w:val="24"/>
          <w:lang w:val="en-US"/>
        </w:rPr>
        <w:t>id</w:t>
      </w:r>
      <w:proofErr w:type="spellEnd"/>
      <w:r w:rsidR="001016B2" w:rsidRPr="0095791C">
        <w:rPr>
          <w:sz w:val="24"/>
          <w:szCs w:val="24"/>
          <w:lang w:val="en-US"/>
        </w:rPr>
        <w:t>(</w:t>
      </w:r>
      <w:proofErr w:type="gramEnd"/>
      <w:r w:rsidR="001016B2" w:rsidRPr="0095791C">
        <w:rPr>
          <w:sz w:val="24"/>
          <w:szCs w:val="24"/>
          <w:lang w:val="en-US"/>
        </w:rPr>
        <w:t>); and  used in time stamp.</w:t>
      </w:r>
    </w:p>
    <w:p w14:paraId="45A80535" w14:textId="77777777" w:rsidR="00AA5DBA" w:rsidRPr="0095791C" w:rsidRDefault="00AA5DBA" w:rsidP="00AA5DBA">
      <w:pPr>
        <w:jc w:val="both"/>
        <w:rPr>
          <w:sz w:val="24"/>
          <w:szCs w:val="24"/>
          <w:lang w:val="en-US"/>
        </w:rPr>
      </w:pPr>
    </w:p>
    <w:p w14:paraId="59DCAF46" w14:textId="77777777" w:rsidR="00AA5DBA" w:rsidRPr="0095791C" w:rsidRDefault="00AA5DBA" w:rsidP="004C009A">
      <w:pPr>
        <w:jc w:val="both"/>
        <w:rPr>
          <w:sz w:val="24"/>
          <w:szCs w:val="24"/>
          <w:lang w:val="en-US"/>
        </w:rPr>
      </w:pPr>
    </w:p>
    <w:p w14:paraId="023CF54A" w14:textId="77777777" w:rsidR="0095791C" w:rsidRDefault="0002502B">
      <w:pPr>
        <w:pStyle w:val="berschrift1"/>
      </w:pPr>
      <w:r w:rsidRPr="0095791C">
        <w:lastRenderedPageBreak/>
        <w:t xml:space="preserve">Summary: </w:t>
      </w:r>
    </w:p>
    <w:p w14:paraId="779AB7B9" w14:textId="77777777" w:rsidR="0095791C" w:rsidRPr="0095791C" w:rsidDel="0063384B" w:rsidRDefault="0095791C" w:rsidP="0095791C">
      <w:pPr>
        <w:rPr>
          <w:del w:id="613" w:author="FIXED-TERM Gurram Surendra Babu (CR/AEM2)" w:date="2015-09-09T13:39:00Z"/>
          <w:lang w:val="en-US"/>
        </w:rPr>
      </w:pPr>
    </w:p>
    <w:p w14:paraId="05873BFC" w14:textId="257CFD55" w:rsidR="0002502B" w:rsidRPr="00964773" w:rsidRDefault="001016B2" w:rsidP="0095791C">
      <w:pPr>
        <w:rPr>
          <w:b/>
          <w:lang w:val="en-US"/>
          <w:rPrChange w:id="614" w:author="Skupin Christian (CR/AEM2)" w:date="2015-08-17T17:15:00Z">
            <w:rPr>
              <w:b/>
            </w:rPr>
          </w:rPrChange>
        </w:rPr>
      </w:pPr>
      <w:r w:rsidRPr="00964773">
        <w:rPr>
          <w:lang w:val="en-US"/>
          <w:rPrChange w:id="615" w:author="Skupin Christian (CR/AEM2)" w:date="2015-08-17T17:15:00Z">
            <w:rPr/>
          </w:rPrChange>
        </w:rPr>
        <w:t>To sum up the whole task, the task was to save a file in server using http post request by Postman (chrome plugin). The saved file in the server has to be saved in a specified directory with a timestamp including session id on it.</w:t>
      </w:r>
      <w:ins w:id="616" w:author="FIXED-TERM Gurram Surendra Babu (CR/AEM2)" w:date="2015-09-09T13:38:00Z">
        <w:r w:rsidR="0063384B">
          <w:rPr>
            <w:lang w:val="en-US"/>
          </w:rPr>
          <w:t xml:space="preserve"> </w:t>
        </w:r>
      </w:ins>
      <w:r w:rsidRPr="00964773">
        <w:rPr>
          <w:lang w:val="en-US"/>
          <w:rPrChange w:id="617" w:author="Skupin Christian (CR/AEM2)" w:date="2015-08-17T17:15:00Z">
            <w:rPr/>
          </w:rPrChange>
        </w:rPr>
        <w:t xml:space="preserve">For this task execution </w:t>
      </w:r>
      <w:r w:rsidR="0096325A" w:rsidRPr="00964773">
        <w:rPr>
          <w:lang w:val="en-US"/>
          <w:rPrChange w:id="618" w:author="Skupin Christian (CR/AEM2)" w:date="2015-08-17T17:15:00Z">
            <w:rPr/>
          </w:rPrChange>
        </w:rPr>
        <w:t xml:space="preserve">scripting languages and local server have been </w:t>
      </w:r>
      <w:del w:id="619" w:author="FIXED-TERM Gurram Surendra Babu (CR/AEM2)" w:date="2015-09-09T13:39:00Z">
        <w:r w:rsidR="0096325A" w:rsidRPr="00964773" w:rsidDel="0063384B">
          <w:rPr>
            <w:lang w:val="en-US"/>
            <w:rPrChange w:id="620" w:author="Skupin Christian (CR/AEM2)" w:date="2015-08-17T17:15:00Z">
              <w:rPr/>
            </w:rPrChange>
          </w:rPr>
          <w:delText>used .The</w:delText>
        </w:r>
      </w:del>
      <w:ins w:id="621" w:author="FIXED-TERM Gurram Surendra Babu (CR/AEM2)" w:date="2015-09-09T13:39:00Z">
        <w:r w:rsidR="0063384B" w:rsidRPr="00964773">
          <w:rPr>
            <w:lang w:val="en-US"/>
          </w:rPr>
          <w:t>used. The</w:t>
        </w:r>
      </w:ins>
      <w:r w:rsidR="0096325A" w:rsidRPr="00964773">
        <w:rPr>
          <w:lang w:val="en-US"/>
          <w:rPrChange w:id="622" w:author="Skupin Christian (CR/AEM2)" w:date="2015-08-17T17:15:00Z">
            <w:rPr/>
          </w:rPrChange>
        </w:rPr>
        <w:t xml:space="preserve"> execution and explanation of the code is been described in above section</w:t>
      </w:r>
    </w:p>
    <w:p w14:paraId="3014DBD5" w14:textId="77777777" w:rsidR="008B7D8F" w:rsidRPr="0096325A" w:rsidRDefault="008B7D8F" w:rsidP="004C009A">
      <w:pPr>
        <w:jc w:val="both"/>
        <w:rPr>
          <w:color w:val="000000" w:themeColor="text1"/>
          <w:sz w:val="28"/>
          <w:szCs w:val="28"/>
          <w:lang w:val="en-US"/>
        </w:rPr>
      </w:pPr>
    </w:p>
    <w:p w14:paraId="2B425771" w14:textId="77777777" w:rsidR="008B7D8F" w:rsidRPr="00C06C03" w:rsidRDefault="008B7D8F" w:rsidP="004C009A">
      <w:pPr>
        <w:jc w:val="both"/>
        <w:rPr>
          <w:sz w:val="28"/>
          <w:szCs w:val="28"/>
          <w:lang w:val="en-US"/>
        </w:rPr>
      </w:pPr>
    </w:p>
    <w:sectPr w:rsidR="008B7D8F" w:rsidRPr="00C06C03" w:rsidSect="00E61A8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Skupin Christian (CR/AEM2)" w:date="2015-08-26T09:20:00Z" w:initials="SC(">
    <w:p w14:paraId="3D8996ED" w14:textId="7A12E3D0" w:rsidR="007B3E73" w:rsidRPr="007B3E73" w:rsidRDefault="007B3E73">
      <w:pPr>
        <w:pStyle w:val="Kommentartext"/>
        <w:rPr>
          <w:lang w:val="en-US"/>
        </w:rPr>
      </w:pPr>
      <w:r>
        <w:rPr>
          <w:rStyle w:val="Kommentarzeichen"/>
        </w:rPr>
        <w:annotationRef/>
      </w:r>
      <w:r w:rsidRPr="007B3E73">
        <w:rPr>
          <w:lang w:val="en-US"/>
        </w:rPr>
        <w:t>Which port is used if we do not use the localhost?</w:t>
      </w:r>
    </w:p>
  </w:comment>
  <w:comment w:id="33" w:author="FIXED-TERM Gurram Surendra Babu (CR/AEM2)" w:date="2015-08-26T13:59:00Z" w:initials="FGSB(">
    <w:p w14:paraId="7F817990" w14:textId="25218E03" w:rsidR="008438AA" w:rsidRPr="0050178A" w:rsidRDefault="0050178A">
      <w:pPr>
        <w:pStyle w:val="Kommentartext"/>
        <w:rPr>
          <w:lang w:val="en-US"/>
        </w:rPr>
      </w:pPr>
      <w:r>
        <w:rPr>
          <w:rStyle w:val="Kommentarzeichen"/>
        </w:rPr>
        <w:annotationRef/>
      </w:r>
      <w:r w:rsidRPr="0050178A">
        <w:rPr>
          <w:lang w:val="en-US"/>
        </w:rPr>
        <w:t>Any port number (0000 to8888) of any length but normally they come with 8080 or 8000, even letters can be used for our convenience</w:t>
      </w:r>
      <w:r>
        <w:rPr>
          <w:lang w:val="en-US"/>
        </w:rPr>
        <w:t xml:space="preserve">. But XAMPP web server uses 8080 by default </w:t>
      </w:r>
    </w:p>
  </w:comment>
  <w:comment w:id="58" w:author="Skupin Christian (CR/AEM2)" w:date="2015-08-26T09:22:00Z" w:initials="SC(">
    <w:p w14:paraId="37BC7B4B" w14:textId="0DD7F4B7" w:rsidR="007B3E73" w:rsidRDefault="007B3E73">
      <w:pPr>
        <w:pStyle w:val="Kommentartext"/>
        <w:rPr>
          <w:lang w:val="en-US"/>
        </w:rPr>
      </w:pPr>
      <w:r>
        <w:rPr>
          <w:rStyle w:val="Kommentarzeichen"/>
        </w:rPr>
        <w:annotationRef/>
      </w:r>
      <w:r w:rsidRPr="007B3E73">
        <w:rPr>
          <w:lang w:val="en-US"/>
        </w:rPr>
        <w:t>Below you enumerate the files to</w:t>
      </w:r>
      <w:r w:rsidR="00C654A2">
        <w:rPr>
          <w:lang w:val="en-US"/>
        </w:rPr>
        <w:t xml:space="preserve"> </w:t>
      </w:r>
      <w:r w:rsidRPr="007B3E73">
        <w:rPr>
          <w:lang w:val="en-US"/>
        </w:rPr>
        <w:t>be implemented to run the server fun</w:t>
      </w:r>
      <w:r>
        <w:rPr>
          <w:lang w:val="en-US"/>
        </w:rPr>
        <w:t>c</w:t>
      </w:r>
      <w:r w:rsidRPr="007B3E73">
        <w:rPr>
          <w:lang w:val="en-US"/>
        </w:rPr>
        <w:t>tion</w:t>
      </w:r>
      <w:r>
        <w:rPr>
          <w:lang w:val="en-US"/>
        </w:rPr>
        <w:t>ality. Please refer also to this files in this picture. It would be great if you show in this picture:</w:t>
      </w:r>
    </w:p>
    <w:p w14:paraId="46AAACF1" w14:textId="30D3B8F1" w:rsidR="007B3E73" w:rsidRDefault="007B3E73" w:rsidP="007B3E73">
      <w:pPr>
        <w:pStyle w:val="Kommentartext"/>
        <w:numPr>
          <w:ilvl w:val="0"/>
          <w:numId w:val="9"/>
        </w:numPr>
        <w:rPr>
          <w:lang w:val="en-US"/>
        </w:rPr>
      </w:pPr>
      <w:r>
        <w:rPr>
          <w:lang w:val="en-US"/>
        </w:rPr>
        <w:t>Which/where is the listener to incoming http request and how is it ad</w:t>
      </w:r>
      <w:r w:rsidR="00C654A2">
        <w:rPr>
          <w:lang w:val="en-US"/>
        </w:rPr>
        <w:t>d</w:t>
      </w:r>
      <w:r>
        <w:rPr>
          <w:lang w:val="en-US"/>
        </w:rPr>
        <w:t xml:space="preserve">ressed </w:t>
      </w:r>
    </w:p>
    <w:p w14:paraId="2C3496B8" w14:textId="462DC7D8" w:rsidR="007B3E73" w:rsidRPr="007B3E73" w:rsidRDefault="007B3E73" w:rsidP="007B3E73">
      <w:pPr>
        <w:pStyle w:val="Kommentartext"/>
        <w:numPr>
          <w:ilvl w:val="0"/>
          <w:numId w:val="9"/>
        </w:numPr>
        <w:rPr>
          <w:lang w:val="en-US"/>
        </w:rPr>
      </w:pPr>
      <w:r>
        <w:rPr>
          <w:lang w:val="en-US"/>
        </w:rPr>
        <w:t xml:space="preserve"> In which order and by whom are methods </w:t>
      </w:r>
      <w:r w:rsidR="00C654A2">
        <w:rPr>
          <w:lang w:val="en-US"/>
        </w:rPr>
        <w:t xml:space="preserve">called </w:t>
      </w:r>
      <w:r>
        <w:rPr>
          <w:lang w:val="en-US"/>
        </w:rPr>
        <w:t xml:space="preserve">within the webserver </w:t>
      </w:r>
    </w:p>
  </w:comment>
  <w:comment w:id="194" w:author="FIXED-TERM Gurram Surendra Babu (CR/AEM2)" w:date="2015-09-09T13:19:00Z" w:initials="FGSB(">
    <w:p w14:paraId="1E393091" w14:textId="3AB180ED" w:rsidR="00125223" w:rsidRPr="00125223" w:rsidRDefault="00125223">
      <w:pPr>
        <w:pStyle w:val="Kommentartext"/>
        <w:rPr>
          <w:lang w:val="en-US"/>
        </w:rPr>
      </w:pPr>
      <w:r>
        <w:rPr>
          <w:rStyle w:val="Kommentarzeichen"/>
        </w:rPr>
        <w:annotationRef/>
      </w:r>
      <w:r w:rsidR="00945BAE">
        <w:rPr>
          <w:lang w:val="en-US"/>
        </w:rPr>
        <w:t xml:space="preserve">Recent </w:t>
      </w:r>
      <w:proofErr w:type="spellStart"/>
      <w:r w:rsidR="00945BAE">
        <w:rPr>
          <w:lang w:val="en-US"/>
        </w:rPr>
        <w:t>Change.</w:t>
      </w:r>
      <w:r w:rsidRPr="00125223">
        <w:rPr>
          <w:lang w:val="en-US"/>
        </w:rPr>
        <w:t>I</w:t>
      </w:r>
      <w:proofErr w:type="spellEnd"/>
      <w:r w:rsidRPr="00125223">
        <w:rPr>
          <w:lang w:val="en-US"/>
        </w:rPr>
        <w:t xml:space="preserve"> have made a change </w:t>
      </w:r>
      <w:proofErr w:type="spellStart"/>
      <w:r w:rsidRPr="00125223">
        <w:rPr>
          <w:lang w:val="en-US"/>
        </w:rPr>
        <w:t>accroding</w:t>
      </w:r>
      <w:proofErr w:type="spellEnd"/>
      <w:r w:rsidRPr="00125223">
        <w:rPr>
          <w:lang w:val="en-US"/>
        </w:rPr>
        <w:t xml:space="preserve"> to </w:t>
      </w:r>
      <w:proofErr w:type="spellStart"/>
      <w:r w:rsidRPr="00125223">
        <w:rPr>
          <w:lang w:val="en-US"/>
        </w:rPr>
        <w:t>php</w:t>
      </w:r>
      <w:proofErr w:type="spellEnd"/>
      <w:r w:rsidRPr="00125223">
        <w:rPr>
          <w:lang w:val="en-US"/>
        </w:rPr>
        <w:t xml:space="preserve"> file</w:t>
      </w:r>
    </w:p>
    <w:p w14:paraId="5A0DC3FF" w14:textId="77777777" w:rsidR="00125223" w:rsidRPr="00125223" w:rsidRDefault="00125223">
      <w:pPr>
        <w:pStyle w:val="Kommentartext"/>
        <w:rPr>
          <w:lang w:val="en-US"/>
        </w:rPr>
      </w:pPr>
    </w:p>
  </w:comment>
  <w:comment w:id="324" w:author="Skupin Christian (CR/AEM2)" w:date="2015-08-17T17:00:00Z" w:initials="SC(">
    <w:p w14:paraId="7E016929" w14:textId="1876FA97" w:rsidR="00915C41" w:rsidRDefault="001945EB">
      <w:pPr>
        <w:pStyle w:val="Kommentartext"/>
        <w:rPr>
          <w:lang w:val="en-US"/>
        </w:rPr>
      </w:pPr>
      <w:r>
        <w:rPr>
          <w:rStyle w:val="Kommentarzeichen"/>
        </w:rPr>
        <w:annotationRef/>
      </w:r>
    </w:p>
    <w:p w14:paraId="10365033" w14:textId="2DA49FA9" w:rsidR="001945EB" w:rsidRPr="000F1C8F" w:rsidRDefault="001945EB">
      <w:pPr>
        <w:pStyle w:val="Kommentartext"/>
        <w:rPr>
          <w:sz w:val="32"/>
          <w:szCs w:val="32"/>
          <w:lang w:val="en-US"/>
        </w:rPr>
      </w:pPr>
      <w:r w:rsidRPr="000F1C8F">
        <w:rPr>
          <w:sz w:val="32"/>
          <w:szCs w:val="32"/>
          <w:lang w:val="en-US"/>
        </w:rPr>
        <w:t xml:space="preserve">How </w:t>
      </w:r>
      <w:r w:rsidR="0032351A" w:rsidRPr="000F1C8F">
        <w:rPr>
          <w:sz w:val="32"/>
          <w:szCs w:val="32"/>
          <w:lang w:val="en-US"/>
        </w:rPr>
        <w:t>is</w:t>
      </w:r>
      <w:r w:rsidRPr="000F1C8F">
        <w:rPr>
          <w:sz w:val="32"/>
          <w:szCs w:val="32"/>
          <w:lang w:val="en-US"/>
        </w:rPr>
        <w:t xml:space="preserve"> the</w:t>
      </w:r>
      <w:r w:rsidR="00964773" w:rsidRPr="000F1C8F">
        <w:rPr>
          <w:sz w:val="32"/>
          <w:szCs w:val="32"/>
          <w:lang w:val="en-US"/>
        </w:rPr>
        <w:t xml:space="preserve"> web-</w:t>
      </w:r>
      <w:r w:rsidRPr="000F1C8F">
        <w:rPr>
          <w:sz w:val="32"/>
          <w:szCs w:val="32"/>
          <w:lang w:val="en-US"/>
        </w:rPr>
        <w:t xml:space="preserve">server addressed? </w:t>
      </w:r>
      <w:r w:rsidR="00964773" w:rsidRPr="000F1C8F">
        <w:rPr>
          <w:sz w:val="32"/>
          <w:szCs w:val="32"/>
          <w:lang w:val="en-US"/>
        </w:rPr>
        <w:t xml:space="preserve"> </w:t>
      </w:r>
    </w:p>
    <w:p w14:paraId="0EAF62E9" w14:textId="77777777" w:rsidR="001945EB" w:rsidRPr="000F1C8F" w:rsidRDefault="001945EB">
      <w:pPr>
        <w:pStyle w:val="Kommentartext"/>
        <w:rPr>
          <w:sz w:val="32"/>
          <w:szCs w:val="32"/>
          <w:lang w:val="en-US"/>
        </w:rPr>
      </w:pPr>
      <w:r w:rsidRPr="000F1C8F">
        <w:rPr>
          <w:sz w:val="32"/>
          <w:szCs w:val="32"/>
          <w:lang w:val="en-US"/>
        </w:rPr>
        <w:t xml:space="preserve">Which mechanism is used for that? </w:t>
      </w:r>
    </w:p>
    <w:p w14:paraId="797248D3" w14:textId="77777777" w:rsidR="001945EB" w:rsidRPr="000F1C8F" w:rsidRDefault="001945EB">
      <w:pPr>
        <w:pStyle w:val="Kommentartext"/>
        <w:rPr>
          <w:sz w:val="32"/>
          <w:szCs w:val="32"/>
          <w:lang w:val="en-US"/>
        </w:rPr>
      </w:pPr>
      <w:r w:rsidRPr="000F1C8F">
        <w:rPr>
          <w:sz w:val="32"/>
          <w:szCs w:val="32"/>
          <w:lang w:val="en-US"/>
        </w:rPr>
        <w:t>Which URL do you use?</w:t>
      </w:r>
    </w:p>
    <w:p w14:paraId="209CBE1F" w14:textId="4111EA94" w:rsidR="00964773" w:rsidRPr="000F1C8F" w:rsidRDefault="00964773" w:rsidP="00964773">
      <w:pPr>
        <w:pStyle w:val="Kommentartext"/>
        <w:rPr>
          <w:sz w:val="32"/>
          <w:szCs w:val="32"/>
          <w:lang w:val="en-US"/>
        </w:rPr>
      </w:pPr>
      <w:r w:rsidRPr="000F1C8F">
        <w:rPr>
          <w:sz w:val="32"/>
          <w:szCs w:val="32"/>
          <w:lang w:val="en-US"/>
        </w:rPr>
        <w:t>(</w:t>
      </w:r>
      <w:proofErr w:type="gramStart"/>
      <w:r w:rsidRPr="000F1C8F">
        <w:rPr>
          <w:sz w:val="32"/>
          <w:szCs w:val="32"/>
          <w:lang w:val="en-US"/>
        </w:rPr>
        <w:t>please</w:t>
      </w:r>
      <w:proofErr w:type="gramEnd"/>
      <w:r w:rsidRPr="000F1C8F">
        <w:rPr>
          <w:sz w:val="32"/>
          <w:szCs w:val="32"/>
          <w:lang w:val="en-US"/>
        </w:rPr>
        <w:t xml:space="preserve"> consider also the aspect if a IP is used to address the server instead of “localhost” )</w:t>
      </w:r>
    </w:p>
    <w:p w14:paraId="1F8DDE7A" w14:textId="77777777" w:rsidR="00964773" w:rsidRPr="000F1C8F" w:rsidRDefault="00964773">
      <w:pPr>
        <w:pStyle w:val="Kommentartext"/>
        <w:rPr>
          <w:sz w:val="32"/>
          <w:szCs w:val="32"/>
          <w:lang w:val="en-US"/>
        </w:rPr>
      </w:pPr>
    </w:p>
    <w:p w14:paraId="3060D218" w14:textId="77777777" w:rsidR="001945EB" w:rsidRPr="000F1C8F" w:rsidRDefault="001945EB">
      <w:pPr>
        <w:pStyle w:val="Kommentartext"/>
        <w:rPr>
          <w:sz w:val="32"/>
          <w:szCs w:val="32"/>
          <w:lang w:val="en-US"/>
        </w:rPr>
      </w:pPr>
    </w:p>
    <w:p w14:paraId="0D68BDE9" w14:textId="255D6663" w:rsidR="001945EB" w:rsidRPr="001945EB" w:rsidRDefault="001945EB">
      <w:pPr>
        <w:pStyle w:val="Kommentartext"/>
        <w:rPr>
          <w:lang w:val="en-US"/>
        </w:rPr>
      </w:pPr>
      <w:r w:rsidRPr="000F1C8F">
        <w:rPr>
          <w:sz w:val="32"/>
          <w:szCs w:val="32"/>
          <w:lang w:val="en-US"/>
        </w:rPr>
        <w:t>Maybe can you add a picture describing the communication</w:t>
      </w:r>
      <w:r w:rsidR="0032351A" w:rsidRPr="000F1C8F">
        <w:rPr>
          <w:sz w:val="32"/>
          <w:szCs w:val="32"/>
          <w:lang w:val="en-US"/>
        </w:rPr>
        <w:t>/method</w:t>
      </w:r>
      <w:r w:rsidRPr="000F1C8F">
        <w:rPr>
          <w:sz w:val="32"/>
          <w:szCs w:val="32"/>
          <w:lang w:val="en-US"/>
        </w:rPr>
        <w:t xml:space="preserve"> </w:t>
      </w:r>
      <w:proofErr w:type="gramStart"/>
      <w:r w:rsidRPr="000F1C8F">
        <w:rPr>
          <w:sz w:val="32"/>
          <w:szCs w:val="32"/>
          <w:lang w:val="en-US"/>
        </w:rPr>
        <w:t>sequence</w:t>
      </w:r>
      <w:r w:rsidR="0032351A" w:rsidRPr="000F1C8F">
        <w:rPr>
          <w:sz w:val="32"/>
          <w:szCs w:val="32"/>
          <w:lang w:val="en-US"/>
        </w:rPr>
        <w:t xml:space="preserve"> </w:t>
      </w:r>
      <w:r w:rsidRPr="000F1C8F">
        <w:rPr>
          <w:sz w:val="32"/>
          <w:szCs w:val="32"/>
          <w:lang w:val="en-US"/>
        </w:rPr>
        <w:t xml:space="preserve"> and</w:t>
      </w:r>
      <w:proofErr w:type="gramEnd"/>
      <w:r w:rsidRPr="000F1C8F">
        <w:rPr>
          <w:sz w:val="32"/>
          <w:szCs w:val="32"/>
          <w:lang w:val="en-US"/>
        </w:rPr>
        <w:t xml:space="preserve"> components/modules used on server and client?</w:t>
      </w:r>
    </w:p>
  </w:comment>
  <w:comment w:id="407" w:author="FIXED-TERM Gurram Surendra Babu (CR/AEM2)" w:date="2015-09-09T13:27:00Z" w:initials="FGSB(">
    <w:p w14:paraId="3012702C" w14:textId="308F4839" w:rsidR="00945BAE" w:rsidRPr="00647373" w:rsidRDefault="00945BAE">
      <w:pPr>
        <w:pStyle w:val="Kommentartext"/>
        <w:rPr>
          <w:lang w:val="en-US"/>
        </w:rPr>
      </w:pPr>
      <w:r>
        <w:rPr>
          <w:rStyle w:val="Kommentarzeichen"/>
        </w:rPr>
        <w:annotationRef/>
      </w:r>
      <w:r w:rsidRPr="00647373">
        <w:rPr>
          <w:lang w:val="en-US"/>
        </w:rPr>
        <w:t xml:space="preserve">Recent change </w:t>
      </w:r>
    </w:p>
    <w:p w14:paraId="2BC7F1AD" w14:textId="77777777" w:rsidR="00945BAE" w:rsidRPr="00647373" w:rsidRDefault="00945BAE">
      <w:pPr>
        <w:pStyle w:val="Kommentartext"/>
        <w:rPr>
          <w:lang w:val="en-US"/>
        </w:rPr>
      </w:pPr>
    </w:p>
  </w:comment>
  <w:comment w:id="502" w:author="FIXED-TERM Gurram Surendra Babu (CR/AEM2)" w:date="2015-09-09T13:38:00Z" w:initials="FGSB(">
    <w:p w14:paraId="24B185A4" w14:textId="5644973C" w:rsidR="0063384B" w:rsidRPr="00647373" w:rsidRDefault="0063384B">
      <w:pPr>
        <w:pStyle w:val="Kommentartext"/>
        <w:rPr>
          <w:lang w:val="en-US"/>
        </w:rPr>
      </w:pPr>
      <w:r>
        <w:rPr>
          <w:rStyle w:val="Kommentarzeichen"/>
        </w:rPr>
        <w:annotationRef/>
      </w:r>
      <w:r w:rsidRPr="00647373">
        <w:rPr>
          <w:lang w:val="en-US"/>
        </w:rPr>
        <w:t>Recent change</w:t>
      </w:r>
    </w:p>
  </w:comment>
  <w:comment w:id="536" w:author="Skupin Christian (CR/AEM2)" w:date="2015-08-17T16:55:00Z" w:initials="SC(">
    <w:p w14:paraId="064A494C" w14:textId="77777777" w:rsidR="00472550" w:rsidRPr="00472550" w:rsidRDefault="00472550">
      <w:pPr>
        <w:pStyle w:val="Kommentartext"/>
        <w:rPr>
          <w:lang w:val="en-US"/>
        </w:rPr>
      </w:pPr>
      <w:r>
        <w:rPr>
          <w:rStyle w:val="Kommentarzeichen"/>
        </w:rPr>
        <w:annotationRef/>
      </w:r>
      <w:r w:rsidRPr="00472550">
        <w:rPr>
          <w:lang w:val="en-US"/>
        </w:rPr>
        <w:t>For which purpose do we need the index.html file?</w:t>
      </w:r>
    </w:p>
    <w:p w14:paraId="6AEA9E2E" w14:textId="77777777" w:rsidR="00472550" w:rsidRPr="00472550" w:rsidRDefault="001945EB">
      <w:pPr>
        <w:pStyle w:val="Kommentartext"/>
        <w:rPr>
          <w:lang w:val="en-US"/>
        </w:rPr>
      </w:pPr>
      <w:r>
        <w:rPr>
          <w:lang w:val="en-US"/>
        </w:rPr>
        <w:t>Is this also used if we use the chrome postman for upload of files?</w:t>
      </w:r>
      <w:r w:rsidR="00472550">
        <w:rPr>
          <w:lang w:val="en-US"/>
        </w:rPr>
        <w:t xml:space="preserve"> </w:t>
      </w:r>
    </w:p>
  </w:comment>
  <w:comment w:id="537" w:author="FIXED-TERM Gurram Surendra Babu (CR/AEM2)" w:date="2015-08-24T11:32:00Z" w:initials="FGSB(">
    <w:p w14:paraId="2969F9C0" w14:textId="3FC14066" w:rsidR="00C5552D" w:rsidRPr="00C5552D" w:rsidRDefault="00C5552D">
      <w:pPr>
        <w:pStyle w:val="Kommentartext"/>
        <w:rPr>
          <w:lang w:val="en-US"/>
        </w:rPr>
      </w:pPr>
      <w:r>
        <w:rPr>
          <w:rStyle w:val="Kommentarzeichen"/>
        </w:rPr>
        <w:annotationRef/>
      </w:r>
      <w:r>
        <w:rPr>
          <w:lang w:val="en-US"/>
        </w:rPr>
        <w:t xml:space="preserve"> </w:t>
      </w:r>
      <w:r w:rsidRPr="00C5552D">
        <w:rPr>
          <w:lang w:val="en-US"/>
        </w:rPr>
        <w:t>Actually it was m</w:t>
      </w:r>
      <w:r>
        <w:rPr>
          <w:lang w:val="en-US"/>
        </w:rPr>
        <w:t>y fault that I</w:t>
      </w:r>
      <w:r w:rsidRPr="00C5552D">
        <w:rPr>
          <w:lang w:val="en-US"/>
        </w:rPr>
        <w:t xml:space="preserve"> didn’t specified the script source in the file</w:t>
      </w:r>
      <w:r>
        <w:rPr>
          <w:lang w:val="en-US"/>
        </w:rPr>
        <w:t xml:space="preserve"> and it used to refer script.js file and additionally to open the upload bar if we use in browser instead of postman </w:t>
      </w:r>
    </w:p>
  </w:comment>
  <w:comment w:id="538" w:author="Skupin Christian (CR/AEM2)" w:date="2015-08-26T09:38:00Z" w:initials="SC(">
    <w:p w14:paraId="32832C09" w14:textId="5B85020A" w:rsidR="00D02546" w:rsidRPr="00CB40F6" w:rsidRDefault="00D02546">
      <w:pPr>
        <w:pStyle w:val="Kommentartext"/>
        <w:rPr>
          <w:lang w:val="en-US"/>
        </w:rPr>
      </w:pPr>
      <w:r>
        <w:rPr>
          <w:rStyle w:val="Kommentarzeichen"/>
        </w:rPr>
        <w:annotationRef/>
      </w:r>
      <w:r w:rsidRPr="00CB40F6">
        <w:rPr>
          <w:lang w:val="en-US"/>
        </w:rPr>
        <w:t>If the index.html is executed, does it open the upload box in any case, also if we send the html request using the chrome postman?</w:t>
      </w:r>
    </w:p>
  </w:comment>
  <w:comment w:id="539" w:author="FIXED-TERM Gurram Surendra Babu (CR/AEM2)" w:date="2015-08-26T14:05:00Z" w:initials="FGSB(">
    <w:p w14:paraId="1351D6F2" w14:textId="727F2D11" w:rsidR="008438AA" w:rsidRPr="008438AA" w:rsidRDefault="008438AA">
      <w:pPr>
        <w:pStyle w:val="Kommentartext"/>
        <w:rPr>
          <w:lang w:val="en-US"/>
        </w:rPr>
      </w:pPr>
      <w:r>
        <w:rPr>
          <w:rStyle w:val="Kommentarzeichen"/>
        </w:rPr>
        <w:annotationRef/>
      </w:r>
      <w:r w:rsidRPr="008438AA">
        <w:rPr>
          <w:lang w:val="en-US"/>
        </w:rPr>
        <w:t>It opens only in browser but in postman, it uses html form which open selection box automatically .However we need to specify for postman that it is a html form (</w:t>
      </w:r>
      <w:r>
        <w:rPr>
          <w:lang w:val="en-US"/>
        </w:rPr>
        <w:t xml:space="preserve">used for </w:t>
      </w:r>
      <w:r w:rsidRPr="008438AA">
        <w:rPr>
          <w:lang w:val="en-US"/>
        </w:rPr>
        <w:t>selection)</w:t>
      </w:r>
    </w:p>
  </w:comment>
  <w:comment w:id="552" w:author="Skupin Christian (CR/AEM2)" w:date="2015-08-17T16:57:00Z" w:initials="SC(">
    <w:p w14:paraId="45C3460B" w14:textId="77777777" w:rsidR="001945EB" w:rsidRPr="001945EB" w:rsidRDefault="001945EB">
      <w:pPr>
        <w:pStyle w:val="Kommentartext"/>
        <w:rPr>
          <w:lang w:val="en-US"/>
        </w:rPr>
      </w:pPr>
      <w:r>
        <w:rPr>
          <w:rStyle w:val="Kommentarzeichen"/>
        </w:rPr>
        <w:annotationRef/>
      </w:r>
      <w:r w:rsidRPr="001945EB">
        <w:rPr>
          <w:lang w:val="en-US"/>
        </w:rPr>
        <w:t xml:space="preserve">Can you explain this in more detail? </w:t>
      </w:r>
      <w:r>
        <w:rPr>
          <w:lang w:val="en-US"/>
        </w:rPr>
        <w:t>What do you mean here?</w:t>
      </w:r>
    </w:p>
  </w:comment>
  <w:comment w:id="580" w:author="Skupin Christian (CR/AEM2)" w:date="2015-08-17T16:59:00Z" w:initials="SC(">
    <w:p w14:paraId="6F62ED3C" w14:textId="77777777" w:rsidR="001945EB" w:rsidRPr="001945EB" w:rsidRDefault="001945EB">
      <w:pPr>
        <w:pStyle w:val="Kommentartext"/>
        <w:rPr>
          <w:lang w:val="en-US"/>
        </w:rPr>
      </w:pPr>
      <w:r>
        <w:rPr>
          <w:rStyle w:val="Kommentarzeichen"/>
        </w:rPr>
        <w:annotationRef/>
      </w:r>
      <w:r w:rsidRPr="001945EB">
        <w:rPr>
          <w:lang w:val="en-US"/>
        </w:rPr>
        <w:t xml:space="preserve">When and how is this file </w:t>
      </w:r>
      <w:proofErr w:type="spellStart"/>
      <w:r w:rsidRPr="001945EB">
        <w:rPr>
          <w:lang w:val="en-US"/>
        </w:rPr>
        <w:t>startet</w:t>
      </w:r>
      <w:proofErr w:type="spellEnd"/>
      <w:r w:rsidRPr="001945EB">
        <w:rPr>
          <w:lang w:val="en-US"/>
        </w:rPr>
        <w:t>?</w:t>
      </w:r>
    </w:p>
  </w:comment>
  <w:comment w:id="600" w:author="Skupin Christian (CR/AEM2)" w:date="2015-08-17T16:46:00Z" w:initials="SC(">
    <w:p w14:paraId="4133FD73" w14:textId="77777777" w:rsidR="00472550" w:rsidRPr="00472550" w:rsidRDefault="00472550">
      <w:pPr>
        <w:pStyle w:val="Kommentartext"/>
        <w:rPr>
          <w:lang w:val="en-US"/>
        </w:rPr>
      </w:pPr>
      <w:r>
        <w:rPr>
          <w:rStyle w:val="Kommentarzeichen"/>
        </w:rPr>
        <w:annotationRef/>
      </w:r>
      <w:r w:rsidRPr="00472550">
        <w:rPr>
          <w:lang w:val="en-US"/>
        </w:rPr>
        <w:t xml:space="preserve">Is this a standard method? Is there a specific library which </w:t>
      </w:r>
      <w:proofErr w:type="spellStart"/>
      <w:r w:rsidRPr="00472550">
        <w:rPr>
          <w:lang w:val="en-US"/>
        </w:rPr>
        <w:t>ist</w:t>
      </w:r>
      <w:proofErr w:type="spellEnd"/>
      <w:r w:rsidRPr="00472550">
        <w:rPr>
          <w:lang w:val="en-US"/>
        </w:rPr>
        <w:t xml:space="preserve"> o be used?</w:t>
      </w:r>
    </w:p>
  </w:comment>
  <w:comment w:id="605" w:author="FIXED-TERM Gurram Surendra Babu (CR/AEM2)" w:date="2015-08-24T10:52:00Z" w:initials="FGSB(">
    <w:p w14:paraId="5F5BA183" w14:textId="6D9027D7" w:rsidR="006951A1" w:rsidRPr="006951A1" w:rsidRDefault="006951A1">
      <w:pPr>
        <w:pStyle w:val="Kommentartext"/>
        <w:rPr>
          <w:lang w:val="en-US"/>
        </w:rPr>
      </w:pPr>
      <w:r>
        <w:rPr>
          <w:rStyle w:val="Kommentarzeichen"/>
        </w:rPr>
        <w:annotationRef/>
      </w:r>
      <w:r w:rsidRPr="006951A1">
        <w:rPr>
          <w:lang w:val="en-US"/>
        </w:rPr>
        <w:t xml:space="preserve">The underscore is given here between </w:t>
      </w:r>
      <w:proofErr w:type="spellStart"/>
      <w:r w:rsidRPr="006951A1">
        <w:rPr>
          <w:lang w:val="en-US"/>
        </w:rPr>
        <w:t>th</w:t>
      </w:r>
      <w:proofErr w:type="spellEnd"/>
      <w:r w:rsidRPr="006951A1">
        <w:rPr>
          <w:lang w:val="en-US"/>
        </w:rPr>
        <w:t xml:space="preserve"> session id and file name 2015-08-14_13h56m37s0837ms</w:t>
      </w:r>
      <w:r w:rsidRPr="009E6C5C">
        <w:rPr>
          <w:b/>
          <w:lang w:val="en-US"/>
        </w:rPr>
        <w:t>_sid_=_</w:t>
      </w:r>
      <w:r w:rsidRPr="006951A1">
        <w:rPr>
          <w:lang w:val="en-US"/>
        </w:rPr>
        <w:t>90rvkvfi1sgjcl1lv6gs7kmrs3tripRequest.xml</w:t>
      </w:r>
      <w:r>
        <w:rPr>
          <w:lang w:val="en-US"/>
        </w:rPr>
        <w:t xml:space="preserve"> previously it was </w:t>
      </w:r>
      <w:r w:rsidRPr="006951A1">
        <w:rPr>
          <w:lang w:val="en-US"/>
        </w:rPr>
        <w:t>2015-08-14_11h35m11s0811ms</w:t>
      </w:r>
      <w:r w:rsidRPr="009E6C5C">
        <w:rPr>
          <w:b/>
          <w:lang w:val="en-US"/>
        </w:rPr>
        <w:t>_sid=_</w:t>
      </w:r>
      <w:r w:rsidRPr="006951A1">
        <w:rPr>
          <w:lang w:val="en-US"/>
        </w:rPr>
        <w:t>ls7rmu1dnku1otphn85oehgbc2tripRequest.xml</w:t>
      </w:r>
      <w:r w:rsidR="009E6C5C">
        <w:rPr>
          <w:lang w:val="en-US"/>
        </w:rPr>
        <w:t xml:space="preserve">. This what you have mentioned in previous comment </w:t>
      </w:r>
    </w:p>
  </w:comment>
  <w:comment w:id="606" w:author="Skupin Christian (CR/AEM2)" w:date="2015-08-26T09:32:00Z" w:initials="SC(">
    <w:p w14:paraId="2E217B50" w14:textId="79591463" w:rsidR="00C654A2" w:rsidRDefault="00C654A2">
      <w:pPr>
        <w:pStyle w:val="Kommentartext"/>
        <w:rPr>
          <w:lang w:val="en-US"/>
        </w:rPr>
      </w:pPr>
      <w:r>
        <w:rPr>
          <w:rStyle w:val="Kommentarzeichen"/>
        </w:rPr>
        <w:annotationRef/>
      </w:r>
      <w:r w:rsidRPr="00C654A2">
        <w:rPr>
          <w:lang w:val="en-US"/>
        </w:rPr>
        <w:t>In your e</w:t>
      </w:r>
      <w:r>
        <w:rPr>
          <w:lang w:val="en-US"/>
        </w:rPr>
        <w:t xml:space="preserve">xample I cannot identify the between </w:t>
      </w:r>
      <w:proofErr w:type="spellStart"/>
      <w:r>
        <w:rPr>
          <w:lang w:val="en-US"/>
        </w:rPr>
        <w:t>sid</w:t>
      </w:r>
      <w:proofErr w:type="spellEnd"/>
      <w:r>
        <w:rPr>
          <w:lang w:val="en-US"/>
        </w:rPr>
        <w:t xml:space="preserve"> and file name. What I mean is as follows:</w:t>
      </w:r>
    </w:p>
    <w:p w14:paraId="5D16E477" w14:textId="0BD97873" w:rsidR="00C654A2" w:rsidRPr="00C654A2" w:rsidRDefault="00C654A2">
      <w:pPr>
        <w:pStyle w:val="Kommentartext"/>
        <w:rPr>
          <w:lang w:val="en-US"/>
        </w:rPr>
      </w:pPr>
      <w:r>
        <w:rPr>
          <w:lang w:val="en-US"/>
        </w:rPr>
        <w:t xml:space="preserve">It should have the format </w:t>
      </w:r>
      <w:r w:rsidRPr="006951A1">
        <w:rPr>
          <w:lang w:val="en-US"/>
        </w:rPr>
        <w:t>2015-08-14_11h35m11s0811ms</w:t>
      </w:r>
      <w:r w:rsidRPr="009E6C5C">
        <w:rPr>
          <w:b/>
          <w:lang w:val="en-US"/>
        </w:rPr>
        <w:t>_sid</w:t>
      </w:r>
      <w:r w:rsidRPr="00C654A2">
        <w:rPr>
          <w:b/>
          <w:color w:val="FF0000"/>
          <w:lang w:val="en-US"/>
        </w:rPr>
        <w:t>=</w:t>
      </w:r>
      <w:r w:rsidRPr="006951A1">
        <w:rPr>
          <w:lang w:val="en-US"/>
        </w:rPr>
        <w:t>ls7rmu1dnku1otphn85oehgbc2</w:t>
      </w:r>
      <w:r w:rsidRPr="00C654A2">
        <w:rPr>
          <w:color w:val="FF0000"/>
          <w:lang w:val="en-US"/>
        </w:rPr>
        <w:t>_</w:t>
      </w:r>
      <w:r w:rsidRPr="006951A1">
        <w:rPr>
          <w:lang w:val="en-US"/>
        </w:rPr>
        <w:t>tripRequest.xml</w:t>
      </w:r>
    </w:p>
  </w:comment>
  <w:comment w:id="607" w:author="FIXED-TERM Gurram Surendra Babu (CR/AEM2)" w:date="2015-08-26T16:16:00Z" w:initials="FGSB(">
    <w:p w14:paraId="03ACDB07" w14:textId="51BCA9BA" w:rsidR="005D2D57" w:rsidRDefault="005D2D57">
      <w:pPr>
        <w:pStyle w:val="Kommentartext"/>
        <w:rPr>
          <w:lang w:val="en-US"/>
        </w:rPr>
      </w:pPr>
      <w:r>
        <w:rPr>
          <w:rStyle w:val="Kommentarzeichen"/>
        </w:rPr>
        <w:annotationRef/>
      </w:r>
      <w:r w:rsidRPr="005D2D57">
        <w:rPr>
          <w:lang w:val="en-US"/>
        </w:rPr>
        <w:t>14_11h35m11s0811ms_sid=ls7rmu1dnku1otphn85oehgbc2_tripRequest.xml</w:t>
      </w:r>
      <w:r>
        <w:rPr>
          <w:lang w:val="en-US"/>
        </w:rPr>
        <w:t>,</w:t>
      </w:r>
    </w:p>
    <w:p w14:paraId="0F65DC2F" w14:textId="100D01C9" w:rsidR="005D2D57" w:rsidRDefault="005D2D57">
      <w:pPr>
        <w:pStyle w:val="Kommentartext"/>
        <w:rPr>
          <w:lang w:val="en-US"/>
        </w:rPr>
      </w:pPr>
      <w:r>
        <w:rPr>
          <w:lang w:val="en-US"/>
        </w:rPr>
        <w:t xml:space="preserve">I have made the change as you need </w:t>
      </w:r>
    </w:p>
    <w:p w14:paraId="4DC81651" w14:textId="77777777" w:rsidR="005D2D57" w:rsidRPr="005D2D57" w:rsidRDefault="005D2D57">
      <w:pPr>
        <w:pStyle w:val="Kommentartext"/>
        <w:rPr>
          <w:lang w:val="en-US"/>
        </w:rPr>
      </w:pPr>
    </w:p>
  </w:comment>
  <w:comment w:id="612" w:author="Skupin Christian (CR/AEM2)" w:date="2015-08-17T17:29:00Z" w:initials="SC(">
    <w:p w14:paraId="4B239BD9" w14:textId="50EF4584" w:rsidR="002E191F" w:rsidRPr="000F1C8F" w:rsidRDefault="002E191F">
      <w:pPr>
        <w:pStyle w:val="Kommentartext"/>
        <w:rPr>
          <w:lang w:val="en-US"/>
        </w:rPr>
      </w:pPr>
      <w:r>
        <w:rPr>
          <w:rStyle w:val="Kommentarzeichen"/>
        </w:rPr>
        <w:annotationRef/>
      </w:r>
      <w:r w:rsidRPr="000F1C8F">
        <w:rPr>
          <w:lang w:val="en-US"/>
        </w:rPr>
        <w:t>What about the underscore „_</w:t>
      </w:r>
      <w:proofErr w:type="gramStart"/>
      <w:r w:rsidRPr="000F1C8F">
        <w:rPr>
          <w:lang w:val="en-US"/>
        </w:rPr>
        <w:t>“ between</w:t>
      </w:r>
      <w:proofErr w:type="gramEnd"/>
      <w:r w:rsidRPr="000F1C8F">
        <w:rPr>
          <w:lang w:val="en-US"/>
        </w:rPr>
        <w:t xml:space="preserve"> </w:t>
      </w:r>
      <w:proofErr w:type="spellStart"/>
      <w:r w:rsidRPr="000F1C8F">
        <w:rPr>
          <w:lang w:val="en-US"/>
        </w:rPr>
        <w:t>sessionID</w:t>
      </w:r>
      <w:proofErr w:type="spellEnd"/>
      <w:r w:rsidRPr="000F1C8F">
        <w:rPr>
          <w:lang w:val="en-US"/>
        </w:rPr>
        <w:t xml:space="preserve"> and filename?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996ED" w15:done="0"/>
  <w15:commentEx w15:paraId="7F817990" w15:paraIdParent="3D8996ED" w15:done="0"/>
  <w15:commentEx w15:paraId="2C3496B8" w15:done="0"/>
  <w15:commentEx w15:paraId="5A0DC3FF" w15:done="0"/>
  <w15:commentEx w15:paraId="0D68BDE9" w15:done="0"/>
  <w15:commentEx w15:paraId="2BC7F1AD" w15:done="0"/>
  <w15:commentEx w15:paraId="24B185A4" w15:done="0"/>
  <w15:commentEx w15:paraId="6AEA9E2E" w15:done="0"/>
  <w15:commentEx w15:paraId="2969F9C0" w15:paraIdParent="6AEA9E2E" w15:done="0"/>
  <w15:commentEx w15:paraId="32832C09" w15:paraIdParent="6AEA9E2E" w15:done="0"/>
  <w15:commentEx w15:paraId="1351D6F2" w15:paraIdParent="6AEA9E2E" w15:done="0"/>
  <w15:commentEx w15:paraId="45C3460B" w15:done="0"/>
  <w15:commentEx w15:paraId="6F62ED3C" w15:done="0"/>
  <w15:commentEx w15:paraId="4133FD73" w15:done="0"/>
  <w15:commentEx w15:paraId="5F5BA183" w15:done="0"/>
  <w15:commentEx w15:paraId="5D16E477" w15:paraIdParent="5F5BA183" w15:done="0"/>
  <w15:commentEx w15:paraId="4DC81651" w15:paraIdParent="5F5BA183" w15:done="0"/>
  <w15:commentEx w15:paraId="4B239B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253"/>
    <w:multiLevelType w:val="hybridMultilevel"/>
    <w:tmpl w:val="697AE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8437B8"/>
    <w:multiLevelType w:val="hybridMultilevel"/>
    <w:tmpl w:val="8EFE2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B94EF8"/>
    <w:multiLevelType w:val="hybridMultilevel"/>
    <w:tmpl w:val="9A82E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E2CDA"/>
    <w:multiLevelType w:val="hybridMultilevel"/>
    <w:tmpl w:val="22BCE98A"/>
    <w:lvl w:ilvl="0" w:tplc="917A6E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6C700D"/>
    <w:multiLevelType w:val="hybridMultilevel"/>
    <w:tmpl w:val="D542E5F0"/>
    <w:lvl w:ilvl="0" w:tplc="04070001">
      <w:start w:val="1"/>
      <w:numFmt w:val="bullet"/>
      <w:lvlText w:val=""/>
      <w:lvlJc w:val="left"/>
      <w:pPr>
        <w:ind w:left="810" w:hanging="360"/>
      </w:pPr>
      <w:rPr>
        <w:rFonts w:ascii="Symbol" w:hAnsi="Symbol" w:hint="default"/>
      </w:rPr>
    </w:lvl>
    <w:lvl w:ilvl="1" w:tplc="04070003" w:tentative="1">
      <w:start w:val="1"/>
      <w:numFmt w:val="bullet"/>
      <w:lvlText w:val="o"/>
      <w:lvlJc w:val="left"/>
      <w:pPr>
        <w:ind w:left="1530" w:hanging="360"/>
      </w:pPr>
      <w:rPr>
        <w:rFonts w:ascii="Courier New" w:hAnsi="Courier New" w:cs="Courier New" w:hint="default"/>
      </w:rPr>
    </w:lvl>
    <w:lvl w:ilvl="2" w:tplc="04070005" w:tentative="1">
      <w:start w:val="1"/>
      <w:numFmt w:val="bullet"/>
      <w:lvlText w:val=""/>
      <w:lvlJc w:val="left"/>
      <w:pPr>
        <w:ind w:left="2250" w:hanging="360"/>
      </w:pPr>
      <w:rPr>
        <w:rFonts w:ascii="Wingdings" w:hAnsi="Wingdings" w:hint="default"/>
      </w:rPr>
    </w:lvl>
    <w:lvl w:ilvl="3" w:tplc="04070001" w:tentative="1">
      <w:start w:val="1"/>
      <w:numFmt w:val="bullet"/>
      <w:lvlText w:val=""/>
      <w:lvlJc w:val="left"/>
      <w:pPr>
        <w:ind w:left="2970" w:hanging="360"/>
      </w:pPr>
      <w:rPr>
        <w:rFonts w:ascii="Symbol" w:hAnsi="Symbol" w:hint="default"/>
      </w:rPr>
    </w:lvl>
    <w:lvl w:ilvl="4" w:tplc="04070003" w:tentative="1">
      <w:start w:val="1"/>
      <w:numFmt w:val="bullet"/>
      <w:lvlText w:val="o"/>
      <w:lvlJc w:val="left"/>
      <w:pPr>
        <w:ind w:left="3690" w:hanging="360"/>
      </w:pPr>
      <w:rPr>
        <w:rFonts w:ascii="Courier New" w:hAnsi="Courier New" w:cs="Courier New" w:hint="default"/>
      </w:rPr>
    </w:lvl>
    <w:lvl w:ilvl="5" w:tplc="04070005" w:tentative="1">
      <w:start w:val="1"/>
      <w:numFmt w:val="bullet"/>
      <w:lvlText w:val=""/>
      <w:lvlJc w:val="left"/>
      <w:pPr>
        <w:ind w:left="4410" w:hanging="360"/>
      </w:pPr>
      <w:rPr>
        <w:rFonts w:ascii="Wingdings" w:hAnsi="Wingdings" w:hint="default"/>
      </w:rPr>
    </w:lvl>
    <w:lvl w:ilvl="6" w:tplc="04070001" w:tentative="1">
      <w:start w:val="1"/>
      <w:numFmt w:val="bullet"/>
      <w:lvlText w:val=""/>
      <w:lvlJc w:val="left"/>
      <w:pPr>
        <w:ind w:left="5130" w:hanging="360"/>
      </w:pPr>
      <w:rPr>
        <w:rFonts w:ascii="Symbol" w:hAnsi="Symbol" w:hint="default"/>
      </w:rPr>
    </w:lvl>
    <w:lvl w:ilvl="7" w:tplc="04070003" w:tentative="1">
      <w:start w:val="1"/>
      <w:numFmt w:val="bullet"/>
      <w:lvlText w:val="o"/>
      <w:lvlJc w:val="left"/>
      <w:pPr>
        <w:ind w:left="5850" w:hanging="360"/>
      </w:pPr>
      <w:rPr>
        <w:rFonts w:ascii="Courier New" w:hAnsi="Courier New" w:cs="Courier New" w:hint="default"/>
      </w:rPr>
    </w:lvl>
    <w:lvl w:ilvl="8" w:tplc="04070005" w:tentative="1">
      <w:start w:val="1"/>
      <w:numFmt w:val="bullet"/>
      <w:lvlText w:val=""/>
      <w:lvlJc w:val="left"/>
      <w:pPr>
        <w:ind w:left="6570" w:hanging="360"/>
      </w:pPr>
      <w:rPr>
        <w:rFonts w:ascii="Wingdings" w:hAnsi="Wingdings" w:hint="default"/>
      </w:rPr>
    </w:lvl>
  </w:abstractNum>
  <w:abstractNum w:abstractNumId="5" w15:restartNumberingAfterBreak="0">
    <w:nsid w:val="370452B5"/>
    <w:multiLevelType w:val="hybridMultilevel"/>
    <w:tmpl w:val="1BA012DE"/>
    <w:lvl w:ilvl="0" w:tplc="3104D362">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C44560"/>
    <w:multiLevelType w:val="hybridMultilevel"/>
    <w:tmpl w:val="03CE5C9A"/>
    <w:lvl w:ilvl="0" w:tplc="3CB0B07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A86756"/>
    <w:multiLevelType w:val="hybridMultilevel"/>
    <w:tmpl w:val="38F46D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EEC6700"/>
    <w:multiLevelType w:val="hybridMultilevel"/>
    <w:tmpl w:val="8A8ECB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5DFD6B74"/>
    <w:multiLevelType w:val="hybridMultilevel"/>
    <w:tmpl w:val="31946A28"/>
    <w:lvl w:ilvl="0" w:tplc="1D2EBF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2"/>
  </w:num>
  <w:num w:numId="5">
    <w:abstractNumId w:val="5"/>
  </w:num>
  <w:num w:numId="6">
    <w:abstractNumId w:val="9"/>
  </w:num>
  <w:num w:numId="7">
    <w:abstractNumId w:val="6"/>
  </w:num>
  <w:num w:numId="8">
    <w:abstractNumId w:val="7"/>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XED-TERM Gurram Surendra Babu (CR/AEM2)">
    <w15:presenceInfo w15:providerId="AD" w15:userId="S-1-5-21-220523388-115176313-1801674531-1857648"/>
  </w15:person>
  <w15:person w15:author="Skupin Christian (CR/AEM2)">
    <w15:presenceInfo w15:providerId="AD" w15:userId="S-1-5-21-220523388-115176313-1801674531-772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2"/>
  </w:compat>
  <w:rsids>
    <w:rsidRoot w:val="00E562AE"/>
    <w:rsid w:val="00000FE6"/>
    <w:rsid w:val="000111D0"/>
    <w:rsid w:val="00016BDB"/>
    <w:rsid w:val="000230F9"/>
    <w:rsid w:val="0002502B"/>
    <w:rsid w:val="000373D7"/>
    <w:rsid w:val="0005053A"/>
    <w:rsid w:val="00061CD1"/>
    <w:rsid w:val="00076D60"/>
    <w:rsid w:val="000808E3"/>
    <w:rsid w:val="000950CB"/>
    <w:rsid w:val="000B43B4"/>
    <w:rsid w:val="000B5F2D"/>
    <w:rsid w:val="000E1CF3"/>
    <w:rsid w:val="000F1C8F"/>
    <w:rsid w:val="000F6F37"/>
    <w:rsid w:val="001016B2"/>
    <w:rsid w:val="00125223"/>
    <w:rsid w:val="00162BA8"/>
    <w:rsid w:val="0016596D"/>
    <w:rsid w:val="00172C7A"/>
    <w:rsid w:val="00181F21"/>
    <w:rsid w:val="001945EB"/>
    <w:rsid w:val="00196879"/>
    <w:rsid w:val="001E1C98"/>
    <w:rsid w:val="001F2A87"/>
    <w:rsid w:val="002073C9"/>
    <w:rsid w:val="002619CC"/>
    <w:rsid w:val="00296904"/>
    <w:rsid w:val="002A60D9"/>
    <w:rsid w:val="002B387C"/>
    <w:rsid w:val="002B7B20"/>
    <w:rsid w:val="002D6307"/>
    <w:rsid w:val="002E191F"/>
    <w:rsid w:val="002F49C2"/>
    <w:rsid w:val="0032351A"/>
    <w:rsid w:val="003248E6"/>
    <w:rsid w:val="0036575B"/>
    <w:rsid w:val="003E4DA4"/>
    <w:rsid w:val="00400221"/>
    <w:rsid w:val="00401755"/>
    <w:rsid w:val="00412982"/>
    <w:rsid w:val="00471ED9"/>
    <w:rsid w:val="00472550"/>
    <w:rsid w:val="004735ED"/>
    <w:rsid w:val="00480B27"/>
    <w:rsid w:val="004A1138"/>
    <w:rsid w:val="004B1BA5"/>
    <w:rsid w:val="004C009A"/>
    <w:rsid w:val="004E0893"/>
    <w:rsid w:val="0050178A"/>
    <w:rsid w:val="00516D8B"/>
    <w:rsid w:val="00532596"/>
    <w:rsid w:val="00552308"/>
    <w:rsid w:val="00574F3C"/>
    <w:rsid w:val="00582910"/>
    <w:rsid w:val="00597B2B"/>
    <w:rsid w:val="005B3715"/>
    <w:rsid w:val="005C15AD"/>
    <w:rsid w:val="005D077D"/>
    <w:rsid w:val="005D2D57"/>
    <w:rsid w:val="005D3A45"/>
    <w:rsid w:val="006241FD"/>
    <w:rsid w:val="0063384B"/>
    <w:rsid w:val="006375A5"/>
    <w:rsid w:val="00647373"/>
    <w:rsid w:val="00677F54"/>
    <w:rsid w:val="00692096"/>
    <w:rsid w:val="006925D8"/>
    <w:rsid w:val="006951A1"/>
    <w:rsid w:val="00707809"/>
    <w:rsid w:val="007A77BD"/>
    <w:rsid w:val="007B2BCB"/>
    <w:rsid w:val="007B3E73"/>
    <w:rsid w:val="007D6CB3"/>
    <w:rsid w:val="007E4E34"/>
    <w:rsid w:val="007E535B"/>
    <w:rsid w:val="007E546A"/>
    <w:rsid w:val="00810F87"/>
    <w:rsid w:val="008264CD"/>
    <w:rsid w:val="008438AA"/>
    <w:rsid w:val="008871B4"/>
    <w:rsid w:val="008B1612"/>
    <w:rsid w:val="008B7D8F"/>
    <w:rsid w:val="008C5770"/>
    <w:rsid w:val="008E689E"/>
    <w:rsid w:val="008F4C55"/>
    <w:rsid w:val="00915C41"/>
    <w:rsid w:val="00931B45"/>
    <w:rsid w:val="00945BAE"/>
    <w:rsid w:val="0095702D"/>
    <w:rsid w:val="0095791C"/>
    <w:rsid w:val="009621B1"/>
    <w:rsid w:val="0096325A"/>
    <w:rsid w:val="00964773"/>
    <w:rsid w:val="009842A9"/>
    <w:rsid w:val="00987D04"/>
    <w:rsid w:val="00994C7D"/>
    <w:rsid w:val="009E6C5C"/>
    <w:rsid w:val="00A23F05"/>
    <w:rsid w:val="00A36AFA"/>
    <w:rsid w:val="00AA5DBA"/>
    <w:rsid w:val="00AD681C"/>
    <w:rsid w:val="00B0091E"/>
    <w:rsid w:val="00B17B8D"/>
    <w:rsid w:val="00B32261"/>
    <w:rsid w:val="00B5285B"/>
    <w:rsid w:val="00B94AFA"/>
    <w:rsid w:val="00B97E60"/>
    <w:rsid w:val="00BC09CE"/>
    <w:rsid w:val="00BD25A6"/>
    <w:rsid w:val="00C06C03"/>
    <w:rsid w:val="00C118F8"/>
    <w:rsid w:val="00C13C74"/>
    <w:rsid w:val="00C14064"/>
    <w:rsid w:val="00C2120D"/>
    <w:rsid w:val="00C22C72"/>
    <w:rsid w:val="00C32F2D"/>
    <w:rsid w:val="00C5116B"/>
    <w:rsid w:val="00C54E7B"/>
    <w:rsid w:val="00C5551A"/>
    <w:rsid w:val="00C5552D"/>
    <w:rsid w:val="00C654A2"/>
    <w:rsid w:val="00CA791A"/>
    <w:rsid w:val="00CB40F6"/>
    <w:rsid w:val="00CB768A"/>
    <w:rsid w:val="00CC127D"/>
    <w:rsid w:val="00CC62F3"/>
    <w:rsid w:val="00CF0D67"/>
    <w:rsid w:val="00CF724B"/>
    <w:rsid w:val="00D02546"/>
    <w:rsid w:val="00D10BC4"/>
    <w:rsid w:val="00D221FA"/>
    <w:rsid w:val="00D60270"/>
    <w:rsid w:val="00D616CC"/>
    <w:rsid w:val="00D80EEF"/>
    <w:rsid w:val="00D85438"/>
    <w:rsid w:val="00DF41F9"/>
    <w:rsid w:val="00E16748"/>
    <w:rsid w:val="00E17786"/>
    <w:rsid w:val="00E562AE"/>
    <w:rsid w:val="00E61A8D"/>
    <w:rsid w:val="00E82948"/>
    <w:rsid w:val="00EA0D7A"/>
    <w:rsid w:val="00EA2E91"/>
    <w:rsid w:val="00EB307E"/>
    <w:rsid w:val="00F07BC1"/>
    <w:rsid w:val="00F65D04"/>
    <w:rsid w:val="00F95BBD"/>
    <w:rsid w:val="00FB2E55"/>
    <w:rsid w:val="00FD2E9B"/>
    <w:rsid w:val="00FE3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rules v:ext="edit">
        <o:r id="V:Rule38" type="connector" idref="#_x0000_s1098"/>
        <o:r id="V:Rule39" type="connector" idref="#_x0000_s1076"/>
        <o:r id="V:Rule40" type="connector" idref="#_x0000_s1060"/>
        <o:r id="V:Rule41" type="connector" idref="#_x0000_s1090"/>
        <o:r id="V:Rule42" type="connector" idref="#_x0000_s1030"/>
        <o:r id="V:Rule43" type="connector" idref="#_x0000_s1088"/>
        <o:r id="V:Rule44" type="connector" idref="#_x0000_s1091"/>
        <o:r id="V:Rule45" type="connector" idref="#_x0000_s1087"/>
        <o:r id="V:Rule46" type="connector" idref="#_x0000_s1084"/>
        <o:r id="V:Rule47" type="connector" idref="#_x0000_s1097"/>
        <o:r id="V:Rule48" type="connector" idref="#_x0000_s1032"/>
        <o:r id="V:Rule49" type="connector" idref="#_x0000_s1044"/>
        <o:r id="V:Rule50" type="connector" idref="#_x0000_s1051"/>
        <o:r id="V:Rule51" type="connector" idref="#_x0000_s1077"/>
        <o:r id="V:Rule52" type="connector" idref="#_x0000_s1078"/>
        <o:r id="V:Rule53" type="connector" idref="#_x0000_s1070"/>
        <o:r id="V:Rule54" type="connector" idref="#_x0000_s1046"/>
        <o:r id="V:Rule55" type="connector" idref="#_x0000_s1096"/>
        <o:r id="V:Rule56" type="connector" idref="#_x0000_s1086"/>
        <o:r id="V:Rule57" type="connector" idref="#_x0000_s1081"/>
        <o:r id="V:Rule58" type="connector" idref="#_x0000_s1064"/>
        <o:r id="V:Rule59" type="connector" idref="#_x0000_s1050"/>
        <o:r id="V:Rule60" type="connector" idref="#_x0000_s1037"/>
        <o:r id="V:Rule61" type="connector" idref="#_x0000_s1036"/>
        <o:r id="V:Rule62" type="connector" idref="#_x0000_s1057"/>
        <o:r id="V:Rule63" type="connector" idref="#_x0000_s1089"/>
        <o:r id="V:Rule64" type="connector" idref="#_x0000_s1073"/>
        <o:r id="V:Rule65" type="connector" idref="#_x0000_s1102"/>
        <o:r id="V:Rule66" type="connector" idref="#_x0000_s1093"/>
        <o:r id="V:Rule67" type="connector" idref="#_x0000_s1065"/>
        <o:r id="V:Rule68" type="connector" idref="#_x0000_s1083"/>
        <o:r id="V:Rule69" type="connector" idref="#_x0000_s1082"/>
        <o:r id="V:Rule70" type="connector" idref="#_x0000_s1099"/>
        <o:r id="V:Rule71" type="connector" idref="#_x0000_s1074"/>
        <o:r id="V:Rule72" type="connector" idref="#_x0000_s1069"/>
        <o:r id="V:Rule73" type="connector" idref="#_x0000_s1029"/>
        <o:r id="V:Rule74" type="connector" idref="#_x0000_s1041"/>
      </o:rules>
    </o:shapelayout>
  </w:shapeDefaults>
  <w:decimalSymbol w:val=","/>
  <w:listSeparator w:val=";"/>
  <w14:docId w14:val="3B0FAD3E"/>
  <w15:docId w15:val="{608AC199-C547-486F-A812-B9CC8AFA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1A8D"/>
  </w:style>
  <w:style w:type="paragraph" w:styleId="berschrift1">
    <w:name w:val="heading 1"/>
    <w:basedOn w:val="Standard"/>
    <w:next w:val="Standard"/>
    <w:link w:val="berschrift1Zchn"/>
    <w:autoRedefine/>
    <w:uiPriority w:val="9"/>
    <w:qFormat/>
    <w:rsid w:val="0095791C"/>
    <w:pPr>
      <w:keepNext/>
      <w:keepLines/>
      <w:numPr>
        <w:numId w:val="5"/>
      </w:numPr>
      <w:spacing w:before="480" w:after="0"/>
      <w:jc w:val="both"/>
      <w:outlineLvl w:val="0"/>
    </w:pPr>
    <w:rPr>
      <w:rFonts w:asciiTheme="majorHAnsi" w:eastAsiaTheme="majorEastAsia" w:hAnsiTheme="majorHAnsi" w:cstheme="majorBidi"/>
      <w:b/>
      <w:bCs/>
      <w:color w:val="2E74B5" w:themeColor="accent1" w:themeShade="BF"/>
      <w:sz w:val="28"/>
      <w:szCs w:val="28"/>
      <w:lang w:val="en-US"/>
    </w:rPr>
  </w:style>
  <w:style w:type="paragraph" w:styleId="berschrift2">
    <w:name w:val="heading 2"/>
    <w:basedOn w:val="Standard"/>
    <w:next w:val="Standard"/>
    <w:link w:val="berschrift2Zchn"/>
    <w:uiPriority w:val="9"/>
    <w:unhideWhenUsed/>
    <w:qFormat/>
    <w:rsid w:val="00F95BB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60270"/>
    <w:pPr>
      <w:ind w:left="720"/>
      <w:contextualSpacing/>
    </w:pPr>
  </w:style>
  <w:style w:type="character" w:styleId="Kommentarzeichen">
    <w:name w:val="annotation reference"/>
    <w:basedOn w:val="Absatz-Standardschriftart"/>
    <w:uiPriority w:val="99"/>
    <w:semiHidden/>
    <w:unhideWhenUsed/>
    <w:rsid w:val="00471ED9"/>
    <w:rPr>
      <w:sz w:val="16"/>
      <w:szCs w:val="16"/>
    </w:rPr>
  </w:style>
  <w:style w:type="paragraph" w:styleId="Kommentartext">
    <w:name w:val="annotation text"/>
    <w:basedOn w:val="Standard"/>
    <w:link w:val="KommentartextZchn"/>
    <w:uiPriority w:val="99"/>
    <w:semiHidden/>
    <w:unhideWhenUsed/>
    <w:rsid w:val="00471ED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1ED9"/>
    <w:rPr>
      <w:sz w:val="20"/>
      <w:szCs w:val="20"/>
    </w:rPr>
  </w:style>
  <w:style w:type="paragraph" w:styleId="Kommentarthema">
    <w:name w:val="annotation subject"/>
    <w:basedOn w:val="Kommentartext"/>
    <w:next w:val="Kommentartext"/>
    <w:link w:val="KommentarthemaZchn"/>
    <w:uiPriority w:val="99"/>
    <w:semiHidden/>
    <w:unhideWhenUsed/>
    <w:rsid w:val="00471ED9"/>
    <w:rPr>
      <w:b/>
      <w:bCs/>
    </w:rPr>
  </w:style>
  <w:style w:type="character" w:customStyle="1" w:styleId="KommentarthemaZchn">
    <w:name w:val="Kommentarthema Zchn"/>
    <w:basedOn w:val="KommentartextZchn"/>
    <w:link w:val="Kommentarthema"/>
    <w:uiPriority w:val="99"/>
    <w:semiHidden/>
    <w:rsid w:val="00471ED9"/>
    <w:rPr>
      <w:b/>
      <w:bCs/>
      <w:sz w:val="20"/>
      <w:szCs w:val="20"/>
    </w:rPr>
  </w:style>
  <w:style w:type="paragraph" w:styleId="Sprechblasentext">
    <w:name w:val="Balloon Text"/>
    <w:basedOn w:val="Standard"/>
    <w:link w:val="SprechblasentextZchn"/>
    <w:uiPriority w:val="99"/>
    <w:semiHidden/>
    <w:unhideWhenUsed/>
    <w:rsid w:val="00471ED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1ED9"/>
    <w:rPr>
      <w:rFonts w:ascii="Tahoma" w:hAnsi="Tahoma" w:cs="Tahoma"/>
      <w:sz w:val="16"/>
      <w:szCs w:val="16"/>
    </w:rPr>
  </w:style>
  <w:style w:type="character" w:customStyle="1" w:styleId="berschrift1Zchn">
    <w:name w:val="Überschrift 1 Zchn"/>
    <w:basedOn w:val="Absatz-Standardschriftart"/>
    <w:link w:val="berschrift1"/>
    <w:uiPriority w:val="9"/>
    <w:rsid w:val="0095791C"/>
    <w:rPr>
      <w:rFonts w:asciiTheme="majorHAnsi" w:eastAsiaTheme="majorEastAsia" w:hAnsiTheme="majorHAnsi" w:cstheme="majorBidi"/>
      <w:b/>
      <w:bCs/>
      <w:color w:val="2E74B5" w:themeColor="accent1" w:themeShade="BF"/>
      <w:sz w:val="28"/>
      <w:szCs w:val="28"/>
      <w:lang w:val="en-US"/>
    </w:rPr>
  </w:style>
  <w:style w:type="character" w:customStyle="1" w:styleId="berschrift2Zchn">
    <w:name w:val="Überschrift 2 Zchn"/>
    <w:basedOn w:val="Absatz-Standardschriftart"/>
    <w:link w:val="berschrift2"/>
    <w:uiPriority w:val="9"/>
    <w:rsid w:val="00F95BBD"/>
    <w:rPr>
      <w:rFonts w:asciiTheme="majorHAnsi" w:eastAsiaTheme="majorEastAsia" w:hAnsiTheme="majorHAnsi" w:cstheme="majorBidi"/>
      <w:b/>
      <w:bCs/>
      <w:color w:val="5B9BD5" w:themeColor="accent1"/>
      <w:sz w:val="26"/>
      <w:szCs w:val="26"/>
    </w:rPr>
  </w:style>
  <w:style w:type="paragraph" w:styleId="Titel">
    <w:name w:val="Title"/>
    <w:basedOn w:val="Standard"/>
    <w:next w:val="Standard"/>
    <w:link w:val="TitelZchn"/>
    <w:uiPriority w:val="10"/>
    <w:qFormat/>
    <w:rsid w:val="00F95BB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F95BBD"/>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Absatz-Standardschriftart"/>
    <w:uiPriority w:val="99"/>
    <w:unhideWhenUsed/>
    <w:rsid w:val="00C5551A"/>
    <w:rPr>
      <w:color w:val="0000FF"/>
      <w:u w:val="single"/>
    </w:rPr>
  </w:style>
  <w:style w:type="character" w:customStyle="1" w:styleId="block">
    <w:name w:val="block"/>
    <w:basedOn w:val="Absatz-Standardschriftart"/>
    <w:rsid w:val="00C5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338255">
      <w:bodyDiv w:val="1"/>
      <w:marLeft w:val="0"/>
      <w:marRight w:val="0"/>
      <w:marTop w:val="0"/>
      <w:marBottom w:val="0"/>
      <w:divBdr>
        <w:top w:val="none" w:sz="0" w:space="0" w:color="auto"/>
        <w:left w:val="none" w:sz="0" w:space="0" w:color="auto"/>
        <w:bottom w:val="none" w:sz="0" w:space="0" w:color="auto"/>
        <w:right w:val="none" w:sz="0" w:space="0" w:color="auto"/>
      </w:divBdr>
      <w:divsChild>
        <w:div w:id="221524676">
          <w:marLeft w:val="-960"/>
          <w:marRight w:val="0"/>
          <w:marTop w:val="0"/>
          <w:marBottom w:val="0"/>
          <w:divBdr>
            <w:top w:val="none" w:sz="0" w:space="0" w:color="auto"/>
            <w:left w:val="none" w:sz="0" w:space="0" w:color="auto"/>
            <w:bottom w:val="none" w:sz="0" w:space="0" w:color="auto"/>
            <w:right w:val="none" w:sz="0" w:space="0" w:color="auto"/>
          </w:divBdr>
        </w:div>
        <w:div w:id="591207396">
          <w:marLeft w:val="0"/>
          <w:marRight w:val="0"/>
          <w:marTop w:val="0"/>
          <w:marBottom w:val="0"/>
          <w:divBdr>
            <w:top w:val="none" w:sz="0" w:space="0" w:color="auto"/>
            <w:left w:val="none" w:sz="0" w:space="0" w:color="auto"/>
            <w:bottom w:val="none" w:sz="0" w:space="0" w:color="auto"/>
            <w:right w:val="none" w:sz="0" w:space="0" w:color="auto"/>
          </w:divBdr>
        </w:div>
      </w:divsChild>
    </w:div>
    <w:div w:id="1161845192">
      <w:bodyDiv w:val="1"/>
      <w:marLeft w:val="0"/>
      <w:marRight w:val="0"/>
      <w:marTop w:val="0"/>
      <w:marBottom w:val="0"/>
      <w:divBdr>
        <w:top w:val="none" w:sz="0" w:space="0" w:color="auto"/>
        <w:left w:val="none" w:sz="0" w:space="0" w:color="auto"/>
        <w:bottom w:val="none" w:sz="0" w:space="0" w:color="auto"/>
        <w:right w:val="none" w:sz="0" w:space="0" w:color="auto"/>
      </w:divBdr>
      <w:divsChild>
        <w:div w:id="1272783609">
          <w:marLeft w:val="-960"/>
          <w:marRight w:val="0"/>
          <w:marTop w:val="0"/>
          <w:marBottom w:val="0"/>
          <w:divBdr>
            <w:top w:val="none" w:sz="0" w:space="0" w:color="auto"/>
            <w:left w:val="none" w:sz="0" w:space="0" w:color="auto"/>
            <w:bottom w:val="none" w:sz="0" w:space="0" w:color="auto"/>
            <w:right w:val="none" w:sz="0" w:space="0" w:color="auto"/>
          </w:divBdr>
        </w:div>
        <w:div w:id="94831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83B9F-260F-48B5-99C3-2D2440EE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2277</Words>
  <Characters>14347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Bosch Group</Company>
  <LinksUpToDate>false</LinksUpToDate>
  <CharactersWithSpaces>16591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Gurram Surendra Babu (CR/AEM2)</dc:creator>
  <cp:lastModifiedBy>FIXED-TERM Gurram Surendra Babu (CR/AEM2)</cp:lastModifiedBy>
  <cp:revision>81</cp:revision>
  <dcterms:created xsi:type="dcterms:W3CDTF">2015-07-14T08:40:00Z</dcterms:created>
  <dcterms:modified xsi:type="dcterms:W3CDTF">2015-09-14T09:16:00Z</dcterms:modified>
</cp:coreProperties>
</file>